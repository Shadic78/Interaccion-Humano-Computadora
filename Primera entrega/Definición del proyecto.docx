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8A6B" w14:textId="77777777" w:rsidR="00366E4D" w:rsidRPr="005872EC" w:rsidRDefault="00366E4D" w:rsidP="00366E4D">
      <w:pPr>
        <w:pStyle w:val="SuperTitle"/>
        <w:rPr>
          <w:rFonts w:cs="Arial"/>
          <w:lang w:val="es-MX"/>
        </w:rPr>
      </w:pPr>
      <w:r w:rsidRPr="005872EC">
        <w:rPr>
          <w:rFonts w:cs="Arial"/>
          <w:lang w:val="es-MX"/>
        </w:rPr>
        <w:tab/>
      </w:r>
    </w:p>
    <w:p w14:paraId="26162944" w14:textId="77777777" w:rsidR="00DF57C8" w:rsidRPr="00DF57C8" w:rsidRDefault="00052D90" w:rsidP="00DF57C8">
      <w:pPr>
        <w:spacing w:line="240" w:lineRule="auto"/>
        <w:jc w:val="center"/>
        <w:rPr>
          <w:rFonts w:cs="Arial"/>
          <w:b/>
          <w:bCs/>
          <w:sz w:val="72"/>
          <w:szCs w:val="72"/>
          <w:lang w:val="es-MX"/>
        </w:rPr>
      </w:pPr>
      <w:bookmarkStart w:id="0" w:name="_Toc264212869"/>
      <w:bookmarkStart w:id="1" w:name="_Toc290578500"/>
      <w:bookmarkStart w:id="2" w:name="_Toc290582073"/>
      <w:bookmarkStart w:id="3" w:name="_Toc290629429"/>
      <w:bookmarkStart w:id="4" w:name="_Toc72318191"/>
      <w:proofErr w:type="spellStart"/>
      <w:r w:rsidRPr="00DF57C8">
        <w:rPr>
          <w:b/>
          <w:bCs/>
          <w:sz w:val="72"/>
          <w:szCs w:val="72"/>
        </w:rPr>
        <w:t>Guía</w:t>
      </w:r>
      <w:proofErr w:type="spellEnd"/>
      <w:r w:rsidRPr="00DF57C8">
        <w:rPr>
          <w:b/>
          <w:bCs/>
          <w:sz w:val="72"/>
          <w:szCs w:val="72"/>
        </w:rPr>
        <w:t xml:space="preserve"> de </w:t>
      </w:r>
      <w:proofErr w:type="spellStart"/>
      <w:r w:rsidRPr="00DF57C8">
        <w:rPr>
          <w:b/>
          <w:bCs/>
          <w:sz w:val="72"/>
          <w:szCs w:val="72"/>
        </w:rPr>
        <w:t>definición</w:t>
      </w:r>
      <w:proofErr w:type="spellEnd"/>
      <w:r w:rsidRPr="00DF57C8">
        <w:rPr>
          <w:b/>
          <w:bCs/>
          <w:sz w:val="72"/>
          <w:szCs w:val="72"/>
        </w:rPr>
        <w:t xml:space="preserve"> del</w:t>
      </w:r>
      <w:r w:rsidRPr="007B5663">
        <w:rPr>
          <w:b/>
          <w:bCs/>
          <w:sz w:val="72"/>
          <w:szCs w:val="72"/>
          <w:lang w:val="es-419"/>
        </w:rPr>
        <w:t xml:space="preserve"> proyecto</w:t>
      </w:r>
      <w:r w:rsidR="00366E4D" w:rsidRPr="00DF57C8">
        <w:rPr>
          <w:rFonts w:cs="Arial"/>
          <w:b/>
          <w:bCs/>
          <w:sz w:val="72"/>
          <w:szCs w:val="72"/>
          <w:lang w:val="es-MX"/>
        </w:rPr>
        <w:br/>
      </w:r>
      <w:bookmarkEnd w:id="0"/>
      <w:bookmarkEnd w:id="1"/>
      <w:bookmarkEnd w:id="2"/>
      <w:bookmarkEnd w:id="3"/>
    </w:p>
    <w:bookmarkEnd w:id="4"/>
    <w:p w14:paraId="1E9DF461" w14:textId="4401AF5C" w:rsidR="00851BE3" w:rsidRPr="007B5663" w:rsidRDefault="007B5663" w:rsidP="00DF57C8">
      <w:pPr>
        <w:spacing w:line="240" w:lineRule="auto"/>
        <w:jc w:val="center"/>
        <w:rPr>
          <w:rFonts w:cs="Arial"/>
          <w:b/>
          <w:bCs/>
          <w:sz w:val="56"/>
          <w:szCs w:val="56"/>
          <w:lang w:val="es-MX"/>
        </w:rPr>
      </w:pPr>
      <w:r w:rsidRPr="007B5663">
        <w:rPr>
          <w:b/>
          <w:bCs/>
          <w:sz w:val="56"/>
          <w:szCs w:val="56"/>
          <w:lang w:val="es-MX"/>
        </w:rPr>
        <w:t>“</w:t>
      </w:r>
      <w:proofErr w:type="spellStart"/>
      <w:r w:rsidRPr="007B5663">
        <w:rPr>
          <w:b/>
          <w:bCs/>
          <w:sz w:val="56"/>
          <w:szCs w:val="56"/>
          <w:lang w:val="es-MX"/>
        </w:rPr>
        <w:t>Bloodate</w:t>
      </w:r>
      <w:proofErr w:type="spellEnd"/>
      <w:r w:rsidRPr="007B5663">
        <w:rPr>
          <w:b/>
          <w:bCs/>
          <w:sz w:val="56"/>
          <w:szCs w:val="56"/>
          <w:lang w:val="es-MX"/>
        </w:rPr>
        <w:t>”</w:t>
      </w:r>
    </w:p>
    <w:p w14:paraId="2CB4E7FC" w14:textId="474AFB7D" w:rsidR="00366E4D" w:rsidRPr="007B5663" w:rsidRDefault="009D482F" w:rsidP="00366E4D">
      <w:pPr>
        <w:pStyle w:val="ByLine"/>
        <w:rPr>
          <w:rFonts w:cs="Arial"/>
          <w:color w:val="000000" w:themeColor="text1"/>
          <w:lang w:val="es-MX"/>
        </w:rPr>
      </w:pPr>
      <w:r w:rsidRPr="007B5663">
        <w:rPr>
          <w:rFonts w:cs="Arial"/>
          <w:color w:val="000000" w:themeColor="text1"/>
          <w:lang w:val="es-MX"/>
        </w:rPr>
        <w:t xml:space="preserve">Versión </w:t>
      </w:r>
      <w:r w:rsidR="007B5663" w:rsidRPr="007B5663">
        <w:rPr>
          <w:rFonts w:cs="Arial"/>
          <w:color w:val="000000" w:themeColor="text1"/>
          <w:lang w:val="es-MX"/>
        </w:rPr>
        <w:t>1.0</w:t>
      </w:r>
    </w:p>
    <w:p w14:paraId="3334719C" w14:textId="77777777" w:rsidR="00366E4D" w:rsidRPr="005872EC" w:rsidRDefault="00366E4D" w:rsidP="00366E4D">
      <w:pPr>
        <w:pStyle w:val="ByLine"/>
        <w:spacing w:before="0" w:after="0" w:line="360" w:lineRule="auto"/>
        <w:rPr>
          <w:rFonts w:cs="Arial"/>
          <w:lang w:val="es-MX"/>
        </w:rPr>
      </w:pPr>
      <w:r w:rsidRPr="005872EC">
        <w:rPr>
          <w:rFonts w:cs="Arial"/>
          <w:lang w:val="es-MX"/>
        </w:rPr>
        <w:t>Elaborado por:</w:t>
      </w:r>
    </w:p>
    <w:p w14:paraId="7DF736F3" w14:textId="1A3BAC64" w:rsidR="009D482F" w:rsidRPr="007B5663" w:rsidRDefault="007B5663" w:rsidP="009D482F">
      <w:pPr>
        <w:pStyle w:val="ByLine"/>
        <w:spacing w:before="0" w:after="0" w:line="360" w:lineRule="auto"/>
        <w:rPr>
          <w:rFonts w:cs="Arial"/>
          <w:color w:val="000000" w:themeColor="text1"/>
          <w:lang w:val="es-MX"/>
        </w:rPr>
      </w:pPr>
      <w:r>
        <w:rPr>
          <w:rFonts w:cs="Arial"/>
          <w:color w:val="8064A2" w:themeColor="accent4"/>
          <w:lang w:val="es-MX"/>
        </w:rPr>
        <w:t>C</w:t>
      </w:r>
      <w:r w:rsidRPr="007B5663">
        <w:rPr>
          <w:rFonts w:cs="Arial"/>
          <w:color w:val="000000" w:themeColor="text1"/>
          <w:lang w:val="es-MX"/>
        </w:rPr>
        <w:t>arlos Chan</w:t>
      </w:r>
    </w:p>
    <w:p w14:paraId="1003FAD9" w14:textId="49252279" w:rsidR="009D482F" w:rsidRPr="007B5663" w:rsidRDefault="009D482F" w:rsidP="009D482F">
      <w:pPr>
        <w:pStyle w:val="ByLine"/>
        <w:spacing w:before="0" w:after="0" w:line="360" w:lineRule="auto"/>
        <w:rPr>
          <w:rFonts w:cs="Arial"/>
          <w:color w:val="000000" w:themeColor="text1"/>
          <w:lang w:val="es-MX"/>
        </w:rPr>
      </w:pPr>
      <w:r w:rsidRPr="007B5663">
        <w:rPr>
          <w:rFonts w:cs="Arial"/>
          <w:color w:val="000000" w:themeColor="text1"/>
          <w:lang w:val="es-MX"/>
        </w:rPr>
        <w:t xml:space="preserve"> </w:t>
      </w:r>
      <w:r w:rsidR="007B5663" w:rsidRPr="007B5663">
        <w:rPr>
          <w:rFonts w:cs="Arial"/>
          <w:color w:val="000000" w:themeColor="text1"/>
          <w:lang w:val="es-MX"/>
        </w:rPr>
        <w:t>Jorge Guerrero</w:t>
      </w:r>
    </w:p>
    <w:p w14:paraId="03BAFFF9" w14:textId="69358E14" w:rsidR="009D482F" w:rsidRPr="007B5663" w:rsidRDefault="009D482F" w:rsidP="009D482F">
      <w:pPr>
        <w:pStyle w:val="ByLine"/>
        <w:spacing w:before="0" w:after="0" w:line="360" w:lineRule="auto"/>
        <w:rPr>
          <w:rFonts w:cs="Arial"/>
          <w:color w:val="000000" w:themeColor="text1"/>
          <w:lang w:val="es-MX"/>
        </w:rPr>
      </w:pPr>
      <w:r w:rsidRPr="007B5663">
        <w:rPr>
          <w:rFonts w:cs="Arial"/>
          <w:color w:val="000000" w:themeColor="text1"/>
          <w:lang w:val="es-MX"/>
        </w:rPr>
        <w:t xml:space="preserve"> </w:t>
      </w:r>
      <w:r w:rsidR="007B5663" w:rsidRPr="007B5663">
        <w:rPr>
          <w:rFonts w:cs="Arial"/>
          <w:color w:val="000000" w:themeColor="text1"/>
          <w:lang w:val="es-MX"/>
        </w:rPr>
        <w:t>Juan Durán</w:t>
      </w:r>
    </w:p>
    <w:p w14:paraId="37FA9C38" w14:textId="1E189B7E" w:rsidR="009D482F" w:rsidRPr="007B5663" w:rsidRDefault="009D482F" w:rsidP="009D482F">
      <w:pPr>
        <w:pStyle w:val="ByLine"/>
        <w:spacing w:before="0" w:after="0" w:line="360" w:lineRule="auto"/>
        <w:rPr>
          <w:rFonts w:cs="Arial"/>
          <w:color w:val="000000" w:themeColor="text1"/>
          <w:lang w:val="es-MX"/>
        </w:rPr>
      </w:pPr>
      <w:r w:rsidRPr="007B5663">
        <w:rPr>
          <w:rFonts w:cs="Arial"/>
          <w:color w:val="000000" w:themeColor="text1"/>
          <w:lang w:val="es-MX"/>
        </w:rPr>
        <w:t xml:space="preserve"> </w:t>
      </w:r>
      <w:r w:rsidR="007B5663" w:rsidRPr="007B5663">
        <w:rPr>
          <w:rFonts w:cs="Arial"/>
          <w:color w:val="000000" w:themeColor="text1"/>
          <w:lang w:val="es-MX"/>
        </w:rPr>
        <w:t>Pedro Euan</w:t>
      </w:r>
    </w:p>
    <w:p w14:paraId="2447E2FE" w14:textId="2CF5D950" w:rsidR="00366E4D" w:rsidRDefault="00366E4D" w:rsidP="0322B0CC">
      <w:pPr>
        <w:pStyle w:val="ChangeHistoryTitle"/>
        <w:spacing w:before="0"/>
        <w:rPr>
          <w:sz w:val="32"/>
          <w:szCs w:val="32"/>
          <w:lang w:val="es-MX"/>
        </w:rPr>
      </w:pPr>
    </w:p>
    <w:p w14:paraId="6E9E8DED" w14:textId="51C07DBF" w:rsidR="0020037E" w:rsidRDefault="0020037E" w:rsidP="0322B0CC">
      <w:pPr>
        <w:pStyle w:val="ChangeHistoryTitle"/>
        <w:spacing w:before="0"/>
        <w:rPr>
          <w:sz w:val="32"/>
          <w:szCs w:val="32"/>
          <w:lang w:val="es-MX"/>
        </w:rPr>
      </w:pPr>
    </w:p>
    <w:p w14:paraId="60A4E778" w14:textId="3150D3B1" w:rsidR="0020037E" w:rsidRDefault="0020037E" w:rsidP="0322B0CC">
      <w:pPr>
        <w:pStyle w:val="ChangeHistoryTitle"/>
        <w:spacing w:before="0"/>
        <w:rPr>
          <w:sz w:val="32"/>
          <w:szCs w:val="32"/>
          <w:lang w:val="es-MX"/>
        </w:rPr>
      </w:pPr>
    </w:p>
    <w:p w14:paraId="04D5F2C3" w14:textId="1ECEE4EE" w:rsidR="0020037E" w:rsidRDefault="0020037E" w:rsidP="0322B0CC">
      <w:pPr>
        <w:pStyle w:val="ChangeHistoryTitle"/>
        <w:spacing w:before="0"/>
        <w:rPr>
          <w:sz w:val="32"/>
          <w:szCs w:val="32"/>
          <w:lang w:val="es-MX"/>
        </w:rPr>
      </w:pPr>
    </w:p>
    <w:p w14:paraId="023139E2" w14:textId="35864827" w:rsidR="0020037E" w:rsidRDefault="0020037E" w:rsidP="0322B0CC">
      <w:pPr>
        <w:pStyle w:val="ChangeHistoryTitle"/>
        <w:spacing w:before="0"/>
        <w:rPr>
          <w:sz w:val="32"/>
          <w:szCs w:val="32"/>
          <w:lang w:val="es-MX"/>
        </w:rPr>
      </w:pPr>
    </w:p>
    <w:p w14:paraId="7B8ACAB8" w14:textId="169001C9" w:rsidR="0020037E" w:rsidRDefault="0020037E" w:rsidP="0322B0CC">
      <w:pPr>
        <w:pStyle w:val="ChangeHistoryTitle"/>
        <w:spacing w:before="0"/>
        <w:rPr>
          <w:sz w:val="32"/>
          <w:szCs w:val="32"/>
          <w:lang w:val="es-MX"/>
        </w:rPr>
      </w:pPr>
    </w:p>
    <w:p w14:paraId="2DA1491F" w14:textId="1F7F0095" w:rsidR="0020037E" w:rsidRDefault="0020037E" w:rsidP="0322B0CC">
      <w:pPr>
        <w:pStyle w:val="ChangeHistoryTitle"/>
        <w:spacing w:before="0"/>
        <w:rPr>
          <w:sz w:val="32"/>
          <w:szCs w:val="32"/>
          <w:lang w:val="es-MX"/>
        </w:rPr>
      </w:pPr>
    </w:p>
    <w:p w14:paraId="2D47E694" w14:textId="77777777" w:rsidR="0020037E" w:rsidRDefault="0020037E" w:rsidP="0322B0CC">
      <w:pPr>
        <w:pStyle w:val="ChangeHistoryTitle"/>
        <w:spacing w:before="0"/>
        <w:rPr>
          <w:sz w:val="32"/>
          <w:szCs w:val="32"/>
          <w:lang w:val="es-MX"/>
        </w:rPr>
        <w:sectPr w:rsidR="0020037E" w:rsidSect="005F1234">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s-ES" w:eastAsia="en-US"/>
        </w:rPr>
        <w:id w:val="-1197770459"/>
        <w:docPartObj>
          <w:docPartGallery w:val="Table of Contents"/>
          <w:docPartUnique/>
        </w:docPartObj>
      </w:sdtPr>
      <w:sdtEndPr/>
      <w:sdtContent>
        <w:p w14:paraId="1E5E983D" w14:textId="4A993B12" w:rsidR="0020037E" w:rsidRDefault="0020037E" w:rsidP="0322B0CC">
          <w:pPr>
            <w:pStyle w:val="TtuloTDC"/>
            <w:rPr>
              <w:ins w:id="5" w:author="CARLOS JOSUE CHAN GONGORA" w:date="2021-05-19T12:01:00Z"/>
              <w:sz w:val="32"/>
              <w:szCs w:val="32"/>
            </w:rPr>
          </w:pPr>
          <w:ins w:id="6" w:author="CARLOS JOSUE CHAN GONGORA" w:date="2021-05-19T12:01:00Z">
            <w:r w:rsidRPr="0322B0CC">
              <w:rPr>
                <w:lang w:val="es-ES"/>
              </w:rPr>
              <w:t>Contenido</w:t>
            </w:r>
          </w:ins>
        </w:p>
        <w:p w14:paraId="5A9BC9F0" w14:textId="51AA4819" w:rsidR="008A6895" w:rsidRDefault="0020037E">
          <w:pPr>
            <w:pStyle w:val="TDC1"/>
            <w:rPr>
              <w:rFonts w:asciiTheme="minorHAnsi" w:eastAsiaTheme="minorEastAsia" w:hAnsiTheme="minorHAnsi" w:cstheme="minorBidi"/>
              <w:b w:val="0"/>
              <w:bCs w:val="0"/>
              <w:sz w:val="22"/>
              <w:szCs w:val="22"/>
              <w:lang w:val="es-MX" w:eastAsia="es-MX"/>
            </w:rPr>
          </w:pPr>
          <w:ins w:id="7" w:author="CARLOS JOSUE CHAN GONGORA" w:date="2021-05-19T12:01:00Z">
            <w:r>
              <w:fldChar w:fldCharType="begin"/>
            </w:r>
            <w:r>
              <w:instrText xml:space="preserve"> TOC \o "1-3" \h \z \u </w:instrText>
            </w:r>
            <w:r>
              <w:fldChar w:fldCharType="separate"/>
            </w:r>
          </w:ins>
          <w:hyperlink w:anchor="_Toc73104833" w:history="1">
            <w:r w:rsidR="008A6895" w:rsidRPr="00A76A52">
              <w:rPr>
                <w:rStyle w:val="Hipervnculo"/>
                <w:lang w:val="es-MX"/>
              </w:rPr>
              <w:t>Introducción</w:t>
            </w:r>
            <w:r w:rsidR="008A6895">
              <w:rPr>
                <w:webHidden/>
              </w:rPr>
              <w:tab/>
            </w:r>
            <w:r w:rsidR="008A6895">
              <w:rPr>
                <w:webHidden/>
              </w:rPr>
              <w:fldChar w:fldCharType="begin"/>
            </w:r>
            <w:r w:rsidR="008A6895">
              <w:rPr>
                <w:webHidden/>
              </w:rPr>
              <w:instrText xml:space="preserve"> PAGEREF _Toc73104833 \h </w:instrText>
            </w:r>
            <w:r w:rsidR="008A6895">
              <w:rPr>
                <w:webHidden/>
              </w:rPr>
            </w:r>
            <w:r w:rsidR="008A6895">
              <w:rPr>
                <w:webHidden/>
              </w:rPr>
              <w:fldChar w:fldCharType="separate"/>
            </w:r>
            <w:r w:rsidR="008A6895">
              <w:rPr>
                <w:webHidden/>
              </w:rPr>
              <w:t>1</w:t>
            </w:r>
            <w:r w:rsidR="008A6895">
              <w:rPr>
                <w:webHidden/>
              </w:rPr>
              <w:fldChar w:fldCharType="end"/>
            </w:r>
          </w:hyperlink>
        </w:p>
        <w:p w14:paraId="259EEF5B" w14:textId="4DB62E53" w:rsidR="008A6895" w:rsidRDefault="005E2CFE">
          <w:pPr>
            <w:pStyle w:val="TDC1"/>
            <w:rPr>
              <w:rFonts w:asciiTheme="minorHAnsi" w:eastAsiaTheme="minorEastAsia" w:hAnsiTheme="minorHAnsi" w:cstheme="minorBidi"/>
              <w:b w:val="0"/>
              <w:bCs w:val="0"/>
              <w:sz w:val="22"/>
              <w:szCs w:val="22"/>
              <w:lang w:val="es-MX" w:eastAsia="es-MX"/>
            </w:rPr>
          </w:pPr>
          <w:hyperlink w:anchor="_Toc73104834" w:history="1">
            <w:r w:rsidR="008A6895" w:rsidRPr="00A76A52">
              <w:rPr>
                <w:rStyle w:val="Hipervnculo"/>
                <w:lang w:val="es-MX"/>
              </w:rPr>
              <w:t>Contenido</w:t>
            </w:r>
            <w:r w:rsidR="008A6895">
              <w:rPr>
                <w:webHidden/>
              </w:rPr>
              <w:tab/>
            </w:r>
            <w:r w:rsidR="008A6895">
              <w:rPr>
                <w:webHidden/>
              </w:rPr>
              <w:fldChar w:fldCharType="begin"/>
            </w:r>
            <w:r w:rsidR="008A6895">
              <w:rPr>
                <w:webHidden/>
              </w:rPr>
              <w:instrText xml:space="preserve"> PAGEREF _Toc73104834 \h </w:instrText>
            </w:r>
            <w:r w:rsidR="008A6895">
              <w:rPr>
                <w:webHidden/>
              </w:rPr>
            </w:r>
            <w:r w:rsidR="008A6895">
              <w:rPr>
                <w:webHidden/>
              </w:rPr>
              <w:fldChar w:fldCharType="separate"/>
            </w:r>
            <w:r w:rsidR="008A6895">
              <w:rPr>
                <w:webHidden/>
              </w:rPr>
              <w:t>1</w:t>
            </w:r>
            <w:r w:rsidR="008A6895">
              <w:rPr>
                <w:webHidden/>
              </w:rPr>
              <w:fldChar w:fldCharType="end"/>
            </w:r>
          </w:hyperlink>
        </w:p>
        <w:p w14:paraId="5D513080" w14:textId="7A0DE842" w:rsidR="008A6895" w:rsidRDefault="005E2CFE">
          <w:pPr>
            <w:pStyle w:val="TDC2"/>
            <w:tabs>
              <w:tab w:val="right" w:leader="dot" w:pos="9350"/>
            </w:tabs>
            <w:rPr>
              <w:rFonts w:asciiTheme="minorHAnsi" w:eastAsiaTheme="minorEastAsia" w:hAnsiTheme="minorHAnsi" w:cstheme="minorBidi"/>
              <w:noProof/>
              <w:lang w:val="es-MX" w:eastAsia="es-MX"/>
            </w:rPr>
          </w:pPr>
          <w:hyperlink w:anchor="_Toc73104835" w:history="1">
            <w:r w:rsidR="008A6895" w:rsidRPr="00A76A52">
              <w:rPr>
                <w:rStyle w:val="Hipervnculo"/>
                <w:noProof/>
              </w:rPr>
              <w:t>Propósito</w:t>
            </w:r>
            <w:r w:rsidR="008A6895">
              <w:rPr>
                <w:noProof/>
                <w:webHidden/>
              </w:rPr>
              <w:tab/>
            </w:r>
            <w:r w:rsidR="008A6895">
              <w:rPr>
                <w:noProof/>
                <w:webHidden/>
              </w:rPr>
              <w:fldChar w:fldCharType="begin"/>
            </w:r>
            <w:r w:rsidR="008A6895">
              <w:rPr>
                <w:noProof/>
                <w:webHidden/>
              </w:rPr>
              <w:instrText xml:space="preserve"> PAGEREF _Toc73104835 \h </w:instrText>
            </w:r>
            <w:r w:rsidR="008A6895">
              <w:rPr>
                <w:noProof/>
                <w:webHidden/>
              </w:rPr>
            </w:r>
            <w:r w:rsidR="008A6895">
              <w:rPr>
                <w:noProof/>
                <w:webHidden/>
              </w:rPr>
              <w:fldChar w:fldCharType="separate"/>
            </w:r>
            <w:r w:rsidR="008A6895">
              <w:rPr>
                <w:noProof/>
                <w:webHidden/>
              </w:rPr>
              <w:t>1</w:t>
            </w:r>
            <w:r w:rsidR="008A6895">
              <w:rPr>
                <w:noProof/>
                <w:webHidden/>
              </w:rPr>
              <w:fldChar w:fldCharType="end"/>
            </w:r>
          </w:hyperlink>
        </w:p>
        <w:p w14:paraId="0EBE926B" w14:textId="0FA53948" w:rsidR="008A6895" w:rsidRDefault="005E2CFE">
          <w:pPr>
            <w:pStyle w:val="TDC2"/>
            <w:tabs>
              <w:tab w:val="right" w:leader="dot" w:pos="9350"/>
            </w:tabs>
            <w:rPr>
              <w:rFonts w:asciiTheme="minorHAnsi" w:eastAsiaTheme="minorEastAsia" w:hAnsiTheme="minorHAnsi" w:cstheme="minorBidi"/>
              <w:noProof/>
              <w:lang w:val="es-MX" w:eastAsia="es-MX"/>
            </w:rPr>
          </w:pPr>
          <w:hyperlink w:anchor="_Toc73104836" w:history="1">
            <w:r w:rsidR="008A6895" w:rsidRPr="00A76A52">
              <w:rPr>
                <w:rStyle w:val="Hipervnculo"/>
                <w:noProof/>
              </w:rPr>
              <w:t>Justificación</w:t>
            </w:r>
            <w:r w:rsidR="008A6895">
              <w:rPr>
                <w:noProof/>
                <w:webHidden/>
              </w:rPr>
              <w:tab/>
            </w:r>
            <w:r w:rsidR="008A6895">
              <w:rPr>
                <w:noProof/>
                <w:webHidden/>
              </w:rPr>
              <w:fldChar w:fldCharType="begin"/>
            </w:r>
            <w:r w:rsidR="008A6895">
              <w:rPr>
                <w:noProof/>
                <w:webHidden/>
              </w:rPr>
              <w:instrText xml:space="preserve"> PAGEREF _Toc73104836 \h </w:instrText>
            </w:r>
            <w:r w:rsidR="008A6895">
              <w:rPr>
                <w:noProof/>
                <w:webHidden/>
              </w:rPr>
            </w:r>
            <w:r w:rsidR="008A6895">
              <w:rPr>
                <w:noProof/>
                <w:webHidden/>
              </w:rPr>
              <w:fldChar w:fldCharType="separate"/>
            </w:r>
            <w:r w:rsidR="008A6895">
              <w:rPr>
                <w:noProof/>
                <w:webHidden/>
              </w:rPr>
              <w:t>1</w:t>
            </w:r>
            <w:r w:rsidR="008A6895">
              <w:rPr>
                <w:noProof/>
                <w:webHidden/>
              </w:rPr>
              <w:fldChar w:fldCharType="end"/>
            </w:r>
          </w:hyperlink>
        </w:p>
        <w:p w14:paraId="4003C646" w14:textId="0E6A43C4" w:rsidR="008A6895" w:rsidRDefault="005E2CFE">
          <w:pPr>
            <w:pStyle w:val="TDC2"/>
            <w:tabs>
              <w:tab w:val="right" w:leader="dot" w:pos="9350"/>
            </w:tabs>
            <w:rPr>
              <w:rFonts w:asciiTheme="minorHAnsi" w:eastAsiaTheme="minorEastAsia" w:hAnsiTheme="minorHAnsi" w:cstheme="minorBidi"/>
              <w:noProof/>
              <w:lang w:val="es-MX" w:eastAsia="es-MX"/>
            </w:rPr>
          </w:pPr>
          <w:hyperlink w:anchor="_Toc73104837" w:history="1">
            <w:r w:rsidR="008A6895" w:rsidRPr="00A76A52">
              <w:rPr>
                <w:rStyle w:val="Hipervnculo"/>
                <w:noProof/>
              </w:rPr>
              <w:t>Beneficios</w:t>
            </w:r>
            <w:r w:rsidR="008A6895">
              <w:rPr>
                <w:noProof/>
                <w:webHidden/>
              </w:rPr>
              <w:tab/>
            </w:r>
            <w:r w:rsidR="008A6895">
              <w:rPr>
                <w:noProof/>
                <w:webHidden/>
              </w:rPr>
              <w:fldChar w:fldCharType="begin"/>
            </w:r>
            <w:r w:rsidR="008A6895">
              <w:rPr>
                <w:noProof/>
                <w:webHidden/>
              </w:rPr>
              <w:instrText xml:space="preserve"> PAGEREF _Toc73104837 \h </w:instrText>
            </w:r>
            <w:r w:rsidR="008A6895">
              <w:rPr>
                <w:noProof/>
                <w:webHidden/>
              </w:rPr>
            </w:r>
            <w:r w:rsidR="008A6895">
              <w:rPr>
                <w:noProof/>
                <w:webHidden/>
              </w:rPr>
              <w:fldChar w:fldCharType="separate"/>
            </w:r>
            <w:r w:rsidR="008A6895">
              <w:rPr>
                <w:noProof/>
                <w:webHidden/>
              </w:rPr>
              <w:t>2</w:t>
            </w:r>
            <w:r w:rsidR="008A6895">
              <w:rPr>
                <w:noProof/>
                <w:webHidden/>
              </w:rPr>
              <w:fldChar w:fldCharType="end"/>
            </w:r>
          </w:hyperlink>
        </w:p>
        <w:p w14:paraId="6BDA3621" w14:textId="3A5C9886" w:rsidR="008A6895" w:rsidRDefault="005E2CFE">
          <w:pPr>
            <w:pStyle w:val="TDC2"/>
            <w:tabs>
              <w:tab w:val="right" w:leader="dot" w:pos="9350"/>
            </w:tabs>
            <w:rPr>
              <w:rFonts w:asciiTheme="minorHAnsi" w:eastAsiaTheme="minorEastAsia" w:hAnsiTheme="minorHAnsi" w:cstheme="minorBidi"/>
              <w:noProof/>
              <w:lang w:val="es-MX" w:eastAsia="es-MX"/>
            </w:rPr>
          </w:pPr>
          <w:hyperlink w:anchor="_Toc73104838" w:history="1">
            <w:r w:rsidR="008A6895" w:rsidRPr="00A76A52">
              <w:rPr>
                <w:rStyle w:val="Hipervnculo"/>
                <w:noProof/>
              </w:rPr>
              <w:t>Funcionalidades</w:t>
            </w:r>
            <w:r w:rsidR="008A6895">
              <w:rPr>
                <w:noProof/>
                <w:webHidden/>
              </w:rPr>
              <w:tab/>
            </w:r>
            <w:r w:rsidR="008A6895">
              <w:rPr>
                <w:noProof/>
                <w:webHidden/>
              </w:rPr>
              <w:fldChar w:fldCharType="begin"/>
            </w:r>
            <w:r w:rsidR="008A6895">
              <w:rPr>
                <w:noProof/>
                <w:webHidden/>
              </w:rPr>
              <w:instrText xml:space="preserve"> PAGEREF _Toc73104838 \h </w:instrText>
            </w:r>
            <w:r w:rsidR="008A6895">
              <w:rPr>
                <w:noProof/>
                <w:webHidden/>
              </w:rPr>
            </w:r>
            <w:r w:rsidR="008A6895">
              <w:rPr>
                <w:noProof/>
                <w:webHidden/>
              </w:rPr>
              <w:fldChar w:fldCharType="separate"/>
            </w:r>
            <w:r w:rsidR="008A6895">
              <w:rPr>
                <w:noProof/>
                <w:webHidden/>
              </w:rPr>
              <w:t>2</w:t>
            </w:r>
            <w:r w:rsidR="008A6895">
              <w:rPr>
                <w:noProof/>
                <w:webHidden/>
              </w:rPr>
              <w:fldChar w:fldCharType="end"/>
            </w:r>
          </w:hyperlink>
        </w:p>
        <w:p w14:paraId="2D5B93DD" w14:textId="06DCBE35" w:rsidR="008A6895" w:rsidRDefault="005E2CFE">
          <w:pPr>
            <w:pStyle w:val="TDC2"/>
            <w:tabs>
              <w:tab w:val="right" w:leader="dot" w:pos="9350"/>
            </w:tabs>
            <w:rPr>
              <w:rFonts w:asciiTheme="minorHAnsi" w:eastAsiaTheme="minorEastAsia" w:hAnsiTheme="minorHAnsi" w:cstheme="minorBidi"/>
              <w:noProof/>
              <w:lang w:val="es-MX" w:eastAsia="es-MX"/>
            </w:rPr>
          </w:pPr>
          <w:hyperlink w:anchor="_Toc73104839" w:history="1">
            <w:r w:rsidR="008A6895" w:rsidRPr="00A76A52">
              <w:rPr>
                <w:rStyle w:val="Hipervnculo"/>
                <w:noProof/>
              </w:rPr>
              <w:t>Trabajos relacionados</w:t>
            </w:r>
            <w:r w:rsidR="008A6895">
              <w:rPr>
                <w:noProof/>
                <w:webHidden/>
              </w:rPr>
              <w:tab/>
            </w:r>
            <w:r w:rsidR="008A6895">
              <w:rPr>
                <w:noProof/>
                <w:webHidden/>
              </w:rPr>
              <w:fldChar w:fldCharType="begin"/>
            </w:r>
            <w:r w:rsidR="008A6895">
              <w:rPr>
                <w:noProof/>
                <w:webHidden/>
              </w:rPr>
              <w:instrText xml:space="preserve"> PAGEREF _Toc73104839 \h </w:instrText>
            </w:r>
            <w:r w:rsidR="008A6895">
              <w:rPr>
                <w:noProof/>
                <w:webHidden/>
              </w:rPr>
            </w:r>
            <w:r w:rsidR="008A6895">
              <w:rPr>
                <w:noProof/>
                <w:webHidden/>
              </w:rPr>
              <w:fldChar w:fldCharType="separate"/>
            </w:r>
            <w:r w:rsidR="008A6895">
              <w:rPr>
                <w:noProof/>
                <w:webHidden/>
              </w:rPr>
              <w:t>3</w:t>
            </w:r>
            <w:r w:rsidR="008A6895">
              <w:rPr>
                <w:noProof/>
                <w:webHidden/>
              </w:rPr>
              <w:fldChar w:fldCharType="end"/>
            </w:r>
          </w:hyperlink>
        </w:p>
        <w:p w14:paraId="2D445323" w14:textId="67A26008" w:rsidR="008A6895" w:rsidRDefault="005E2CFE">
          <w:pPr>
            <w:pStyle w:val="TDC2"/>
            <w:tabs>
              <w:tab w:val="right" w:leader="dot" w:pos="9350"/>
            </w:tabs>
            <w:rPr>
              <w:rFonts w:asciiTheme="minorHAnsi" w:eastAsiaTheme="minorEastAsia" w:hAnsiTheme="minorHAnsi" w:cstheme="minorBidi"/>
              <w:noProof/>
              <w:lang w:val="es-MX" w:eastAsia="es-MX"/>
            </w:rPr>
          </w:pPr>
          <w:hyperlink w:anchor="_Toc73104840" w:history="1">
            <w:r w:rsidR="008A6895" w:rsidRPr="00A76A52">
              <w:rPr>
                <w:rStyle w:val="Hipervnculo"/>
                <w:noProof/>
              </w:rPr>
              <w:t>Otras referencias</w:t>
            </w:r>
            <w:r w:rsidR="008A6895">
              <w:rPr>
                <w:noProof/>
                <w:webHidden/>
              </w:rPr>
              <w:tab/>
            </w:r>
            <w:r w:rsidR="008A6895">
              <w:rPr>
                <w:noProof/>
                <w:webHidden/>
              </w:rPr>
              <w:fldChar w:fldCharType="begin"/>
            </w:r>
            <w:r w:rsidR="008A6895">
              <w:rPr>
                <w:noProof/>
                <w:webHidden/>
              </w:rPr>
              <w:instrText xml:space="preserve"> PAGEREF _Toc73104840 \h </w:instrText>
            </w:r>
            <w:r w:rsidR="008A6895">
              <w:rPr>
                <w:noProof/>
                <w:webHidden/>
              </w:rPr>
            </w:r>
            <w:r w:rsidR="008A6895">
              <w:rPr>
                <w:noProof/>
                <w:webHidden/>
              </w:rPr>
              <w:fldChar w:fldCharType="separate"/>
            </w:r>
            <w:r w:rsidR="008A6895">
              <w:rPr>
                <w:noProof/>
                <w:webHidden/>
              </w:rPr>
              <w:t>4</w:t>
            </w:r>
            <w:r w:rsidR="008A6895">
              <w:rPr>
                <w:noProof/>
                <w:webHidden/>
              </w:rPr>
              <w:fldChar w:fldCharType="end"/>
            </w:r>
          </w:hyperlink>
        </w:p>
        <w:p w14:paraId="313634FD" w14:textId="29245CAD" w:rsidR="008A6895" w:rsidRDefault="005E2CFE">
          <w:pPr>
            <w:pStyle w:val="TDC2"/>
            <w:tabs>
              <w:tab w:val="right" w:leader="dot" w:pos="9350"/>
            </w:tabs>
            <w:rPr>
              <w:rFonts w:asciiTheme="minorHAnsi" w:eastAsiaTheme="minorEastAsia" w:hAnsiTheme="minorHAnsi" w:cstheme="minorBidi"/>
              <w:noProof/>
              <w:lang w:val="es-MX" w:eastAsia="es-MX"/>
            </w:rPr>
          </w:pPr>
          <w:hyperlink w:anchor="_Toc73104841" w:history="1">
            <w:r w:rsidR="008A6895" w:rsidRPr="00A76A52">
              <w:rPr>
                <w:rStyle w:val="Hipervnculo"/>
                <w:noProof/>
              </w:rPr>
              <w:t>Plan de actividades</w:t>
            </w:r>
            <w:r w:rsidR="008A6895">
              <w:rPr>
                <w:noProof/>
                <w:webHidden/>
              </w:rPr>
              <w:tab/>
            </w:r>
            <w:r w:rsidR="008A6895">
              <w:rPr>
                <w:noProof/>
                <w:webHidden/>
              </w:rPr>
              <w:fldChar w:fldCharType="begin"/>
            </w:r>
            <w:r w:rsidR="008A6895">
              <w:rPr>
                <w:noProof/>
                <w:webHidden/>
              </w:rPr>
              <w:instrText xml:space="preserve"> PAGEREF _Toc73104841 \h </w:instrText>
            </w:r>
            <w:r w:rsidR="008A6895">
              <w:rPr>
                <w:noProof/>
                <w:webHidden/>
              </w:rPr>
            </w:r>
            <w:r w:rsidR="008A6895">
              <w:rPr>
                <w:noProof/>
                <w:webHidden/>
              </w:rPr>
              <w:fldChar w:fldCharType="separate"/>
            </w:r>
            <w:r w:rsidR="008A6895">
              <w:rPr>
                <w:noProof/>
                <w:webHidden/>
              </w:rPr>
              <w:t>4</w:t>
            </w:r>
            <w:r w:rsidR="008A6895">
              <w:rPr>
                <w:noProof/>
                <w:webHidden/>
              </w:rPr>
              <w:fldChar w:fldCharType="end"/>
            </w:r>
          </w:hyperlink>
        </w:p>
        <w:p w14:paraId="079BAE7F" w14:textId="1BAB5EC7" w:rsidR="008A6895" w:rsidRDefault="005E2CFE">
          <w:pPr>
            <w:pStyle w:val="TDC1"/>
            <w:rPr>
              <w:rFonts w:asciiTheme="minorHAnsi" w:eastAsiaTheme="minorEastAsia" w:hAnsiTheme="minorHAnsi" w:cstheme="minorBidi"/>
              <w:b w:val="0"/>
              <w:bCs w:val="0"/>
              <w:sz w:val="22"/>
              <w:szCs w:val="22"/>
              <w:lang w:val="es-MX" w:eastAsia="es-MX"/>
            </w:rPr>
          </w:pPr>
          <w:hyperlink w:anchor="_Toc73104842" w:history="1">
            <w:r w:rsidR="008A6895" w:rsidRPr="00A76A52">
              <w:rPr>
                <w:rStyle w:val="Hipervnculo"/>
                <w:lang w:val="es-MX"/>
              </w:rPr>
              <w:t>Conclusiones</w:t>
            </w:r>
            <w:r w:rsidR="008A6895">
              <w:rPr>
                <w:webHidden/>
              </w:rPr>
              <w:tab/>
            </w:r>
            <w:r w:rsidR="008A6895">
              <w:rPr>
                <w:webHidden/>
              </w:rPr>
              <w:fldChar w:fldCharType="begin"/>
            </w:r>
            <w:r w:rsidR="008A6895">
              <w:rPr>
                <w:webHidden/>
              </w:rPr>
              <w:instrText xml:space="preserve"> PAGEREF _Toc73104842 \h </w:instrText>
            </w:r>
            <w:r w:rsidR="008A6895">
              <w:rPr>
                <w:webHidden/>
              </w:rPr>
            </w:r>
            <w:r w:rsidR="008A6895">
              <w:rPr>
                <w:webHidden/>
              </w:rPr>
              <w:fldChar w:fldCharType="separate"/>
            </w:r>
            <w:r w:rsidR="008A6895">
              <w:rPr>
                <w:webHidden/>
              </w:rPr>
              <w:t>5</w:t>
            </w:r>
            <w:r w:rsidR="008A6895">
              <w:rPr>
                <w:webHidden/>
              </w:rPr>
              <w:fldChar w:fldCharType="end"/>
            </w:r>
          </w:hyperlink>
        </w:p>
        <w:p w14:paraId="44F7ECD2" w14:textId="7A81F6C7" w:rsidR="0020037E" w:rsidRDefault="0020037E" w:rsidP="0020037E">
          <w:pPr>
            <w:rPr>
              <w:ins w:id="8" w:author="CARLOS JOSUE CHAN GONGORA" w:date="2021-05-19T12:01:00Z"/>
              <w:b/>
              <w:bCs/>
              <w:lang w:val="es-ES"/>
            </w:rPr>
          </w:pPr>
          <w:ins w:id="9" w:author="CARLOS JOSUE CHAN GONGORA" w:date="2021-05-19T12:01:00Z">
            <w:r>
              <w:rPr>
                <w:b/>
                <w:bCs/>
                <w:lang w:val="es-ES"/>
              </w:rPr>
              <w:fldChar w:fldCharType="end"/>
            </w:r>
          </w:ins>
        </w:p>
      </w:sdtContent>
    </w:sdt>
    <w:p w14:paraId="66461132" w14:textId="76450BA7" w:rsidR="0020037E" w:rsidRPr="005872EC" w:rsidRDefault="0020037E" w:rsidP="00366E4D">
      <w:pPr>
        <w:pStyle w:val="ChangeHistoryTitle"/>
        <w:spacing w:before="0"/>
        <w:rPr>
          <w:sz w:val="32"/>
          <w:lang w:val="es-MX"/>
        </w:rPr>
      </w:pPr>
    </w:p>
    <w:p w14:paraId="74DBEB29" w14:textId="119BABA3" w:rsidR="00366E4D" w:rsidRPr="005872EC" w:rsidRDefault="00366E4D">
      <w:pPr>
        <w:pStyle w:val="ChangeHistoryTitle"/>
        <w:spacing w:before="0"/>
        <w:jc w:val="left"/>
        <w:rPr>
          <w:sz w:val="32"/>
          <w:lang w:val="es-MX"/>
        </w:rPr>
        <w:sectPr w:rsidR="00366E4D" w:rsidRPr="005872EC" w:rsidSect="005F1234">
          <w:pgSz w:w="12240" w:h="15840" w:code="1"/>
          <w:pgMar w:top="1806" w:right="1440" w:bottom="1440" w:left="1440" w:header="720" w:footer="720" w:gutter="0"/>
          <w:pgNumType w:fmt="lowerRoman" w:start="1"/>
          <w:cols w:space="720"/>
          <w:docGrid w:linePitch="299"/>
        </w:sectPr>
        <w:pPrChange w:id="10" w:author="CARLOS JOSUE CHAN GONGORA" w:date="2021-05-19T12:01:00Z">
          <w:pPr>
            <w:pStyle w:val="ChangeHistoryTitle"/>
            <w:spacing w:before="0"/>
          </w:pPr>
        </w:pPrChange>
      </w:pPr>
    </w:p>
    <w:p w14:paraId="1C0A3431" w14:textId="18C1D166" w:rsidR="00366E4D" w:rsidRPr="005872EC" w:rsidDel="0020037E" w:rsidRDefault="00366E4D">
      <w:pPr>
        <w:pStyle w:val="TOCTitle"/>
        <w:rPr>
          <w:del w:id="11" w:author="CARLOS JOSUE CHAN GONGORA" w:date="2021-05-19T12:00:00Z"/>
          <w:rFonts w:cs="Arial"/>
          <w:lang w:val="es-MX"/>
        </w:rPr>
        <w:pPrChange w:id="12" w:author="CARLOS JOSUE CHAN GONGORA" w:date="2021-05-19T11:59:00Z">
          <w:pPr>
            <w:pStyle w:val="TOCTitle"/>
            <w:jc w:val="center"/>
          </w:pPr>
        </w:pPrChange>
      </w:pPr>
    </w:p>
    <w:p w14:paraId="4E80F858" w14:textId="156EF535" w:rsidR="00803152" w:rsidRPr="005872EC" w:rsidDel="0020037E" w:rsidRDefault="00803152">
      <w:pPr>
        <w:pStyle w:val="TOCTitle"/>
        <w:rPr>
          <w:del w:id="13" w:author="CARLOS JOSUE CHAN GONGORA" w:date="2021-05-19T12:00:00Z"/>
          <w:rFonts w:cs="Arial"/>
          <w:lang w:val="es-MX"/>
        </w:rPr>
        <w:pPrChange w:id="14" w:author="CARLOS JOSUE CHAN GONGORA" w:date="2021-05-19T12:00:00Z">
          <w:pPr>
            <w:pStyle w:val="TOCTitle"/>
            <w:jc w:val="center"/>
          </w:pPr>
        </w:pPrChange>
      </w:pPr>
    </w:p>
    <w:p w14:paraId="44C418D1" w14:textId="5CC1C220" w:rsidR="00366E4D" w:rsidRPr="005872EC" w:rsidDel="0020037E" w:rsidRDefault="00366E4D" w:rsidP="00366E4D">
      <w:pPr>
        <w:rPr>
          <w:del w:id="15" w:author="CARLOS JOSUE CHAN GONGORA" w:date="2021-05-19T12:00:00Z"/>
          <w:lang w:val="es-MX"/>
        </w:rPr>
      </w:pPr>
    </w:p>
    <w:p w14:paraId="31F8E364" w14:textId="122B3C6A" w:rsidR="00187E0D" w:rsidRPr="005872EC" w:rsidRDefault="4366A152" w:rsidP="00187E0D">
      <w:pPr>
        <w:pStyle w:val="Ttulo1"/>
        <w:rPr>
          <w:lang w:val="es-MX"/>
        </w:rPr>
      </w:pPr>
      <w:bookmarkStart w:id="16" w:name="_Toc73104833"/>
      <w:r w:rsidRPr="4366A152">
        <w:rPr>
          <w:lang w:val="es-MX"/>
        </w:rPr>
        <w:t>Introducción</w:t>
      </w:r>
      <w:bookmarkEnd w:id="16"/>
    </w:p>
    <w:p w14:paraId="28E12B1F" w14:textId="1E841950" w:rsidR="4366A152" w:rsidRDefault="4366A152" w:rsidP="007B5663">
      <w:pPr>
        <w:jc w:val="both"/>
        <w:rPr>
          <w:rFonts w:asciiTheme="minorHAnsi" w:eastAsiaTheme="minorEastAsia" w:hAnsiTheme="minorHAnsi" w:cstheme="minorBidi"/>
          <w:lang w:val="es-MX"/>
        </w:rPr>
      </w:pPr>
      <w:r w:rsidRPr="4366A152">
        <w:rPr>
          <w:rFonts w:asciiTheme="minorHAnsi" w:eastAsiaTheme="minorEastAsia" w:hAnsiTheme="minorHAnsi" w:cstheme="minorBidi"/>
          <w:lang w:val="es-MX"/>
        </w:rPr>
        <w:t xml:space="preserve">Este documento tiene como finalidad servir como guía sobre la definición del proyecto que constará de la aplicación de </w:t>
      </w:r>
      <w:r w:rsidR="007B5663">
        <w:rPr>
          <w:rFonts w:asciiTheme="minorHAnsi" w:eastAsiaTheme="minorEastAsia" w:hAnsiTheme="minorHAnsi" w:cstheme="minorBidi"/>
          <w:lang w:val="es-MX"/>
        </w:rPr>
        <w:t>donación de sangre</w:t>
      </w:r>
      <w:r w:rsidRPr="4366A152">
        <w:rPr>
          <w:rFonts w:asciiTheme="minorHAnsi" w:eastAsiaTheme="minorEastAsia" w:hAnsiTheme="minorHAnsi" w:cstheme="minorBidi"/>
          <w:lang w:val="es-MX"/>
        </w:rPr>
        <w:t xml:space="preserve"> y explicar el propósito de este. En el presente documento se presentará el contenido y finalidad del proyecto para una aplicación que funcionará principalmente para divulgar, concientizar y facilitar el proceso de la donación de sangre a aquellos interesados en ayudar a otros, así como para aquellos que necesiten de esta ayuda para recibir este líquido vital para la vida humana. Durante el desarrollo del documento también se tratará de la justificación de nuestro proyecto, así como varios detalles en específico de dicha justificación como las problemáticas que puede causar el tener tan poca información sobre las donaciones de sangre y la desconfianza generada por la misma falta de información. Igualmente se describen los beneficios que pretende aportar el proyecto con respecto a la donación de sangre dado la poca importancia que se le da a este proceso en nuestro país, posteriormente se podrá encontrar las funcionalidades con las que contará esta aplicación, como la inclusión de secciones informativas y registros, etc.</w:t>
      </w:r>
    </w:p>
    <w:p w14:paraId="7E9AEC0B" w14:textId="14E4D202" w:rsidR="4366A152" w:rsidRDefault="4366A152" w:rsidP="4366A152">
      <w:pPr>
        <w:jc w:val="both"/>
        <w:rPr>
          <w:color w:val="8064A2" w:themeColor="accent4"/>
          <w:lang w:val="es-MX"/>
        </w:rPr>
      </w:pPr>
    </w:p>
    <w:p w14:paraId="6E43044F" w14:textId="17B4BE89" w:rsidR="00187E0D" w:rsidRPr="005872EC" w:rsidRDefault="00187E0D" w:rsidP="00187E0D">
      <w:pPr>
        <w:pStyle w:val="Ttulo1"/>
        <w:rPr>
          <w:lang w:val="es-MX"/>
        </w:rPr>
      </w:pPr>
      <w:bookmarkStart w:id="17" w:name="_Toc73104834"/>
      <w:r w:rsidRPr="005872EC">
        <w:rPr>
          <w:lang w:val="es-MX"/>
        </w:rPr>
        <w:t>Contenido</w:t>
      </w:r>
      <w:bookmarkEnd w:id="17"/>
    </w:p>
    <w:tbl>
      <w:tblPr>
        <w:tblW w:w="0" w:type="auto"/>
        <w:tblLayout w:type="fixed"/>
        <w:tblLook w:val="0000" w:firstRow="0" w:lastRow="0" w:firstColumn="0" w:lastColumn="0" w:noHBand="0" w:noVBand="0"/>
      </w:tblPr>
      <w:tblGrid>
        <w:gridCol w:w="1915"/>
        <w:gridCol w:w="7661"/>
      </w:tblGrid>
      <w:tr w:rsidR="00187E0D" w:rsidRPr="005872EC" w14:paraId="114652CD" w14:textId="77777777" w:rsidTr="55B3E2CF">
        <w:tc>
          <w:tcPr>
            <w:tcW w:w="1915" w:type="dxa"/>
          </w:tcPr>
          <w:p w14:paraId="1C093D6B" w14:textId="77777777" w:rsidR="00187E0D" w:rsidRPr="005872EC" w:rsidRDefault="00187E0D" w:rsidP="001F529C">
            <w:pPr>
              <w:pStyle w:val="line"/>
              <w:rPr>
                <w:rFonts w:asciiTheme="minorHAnsi" w:hAnsiTheme="minorHAnsi" w:cstheme="minorHAnsi"/>
                <w:lang w:val="es-MX"/>
              </w:rPr>
            </w:pPr>
          </w:p>
        </w:tc>
        <w:tc>
          <w:tcPr>
            <w:tcW w:w="7661" w:type="dxa"/>
            <w:tcBorders>
              <w:bottom w:val="single" w:sz="12" w:space="0" w:color="auto"/>
            </w:tcBorders>
          </w:tcPr>
          <w:p w14:paraId="2985E8F2" w14:textId="77777777" w:rsidR="00187E0D" w:rsidRPr="005872EC" w:rsidRDefault="00187E0D" w:rsidP="001F529C">
            <w:pPr>
              <w:pStyle w:val="line"/>
              <w:rPr>
                <w:rFonts w:asciiTheme="minorHAnsi" w:hAnsiTheme="minorHAnsi" w:cstheme="minorHAnsi"/>
                <w:lang w:val="es-MX"/>
              </w:rPr>
            </w:pPr>
          </w:p>
        </w:tc>
      </w:tr>
      <w:tr w:rsidR="00187E0D" w:rsidRPr="005872EC" w14:paraId="53B3BD12" w14:textId="77777777" w:rsidTr="55B3E2CF">
        <w:tc>
          <w:tcPr>
            <w:tcW w:w="1915" w:type="dxa"/>
          </w:tcPr>
          <w:p w14:paraId="51E32F81" w14:textId="77777777" w:rsidR="00187E0D" w:rsidRPr="005872EC" w:rsidRDefault="00187E0D" w:rsidP="001F529C">
            <w:pPr>
              <w:pStyle w:val="line"/>
              <w:rPr>
                <w:rFonts w:asciiTheme="minorHAnsi" w:hAnsiTheme="minorHAnsi" w:cstheme="minorHAnsi"/>
                <w:lang w:val="es-MX"/>
              </w:rPr>
            </w:pPr>
          </w:p>
        </w:tc>
        <w:tc>
          <w:tcPr>
            <w:tcW w:w="7661" w:type="dxa"/>
          </w:tcPr>
          <w:p w14:paraId="13A24813" w14:textId="77777777" w:rsidR="00187E0D" w:rsidRPr="005872EC" w:rsidRDefault="00187E0D" w:rsidP="001F529C">
            <w:pPr>
              <w:pStyle w:val="line"/>
              <w:rPr>
                <w:rFonts w:asciiTheme="minorHAnsi" w:hAnsiTheme="minorHAnsi" w:cstheme="minorHAnsi"/>
                <w:lang w:val="es-MX"/>
              </w:rPr>
            </w:pPr>
          </w:p>
        </w:tc>
      </w:tr>
      <w:tr w:rsidR="00187E0D" w:rsidRPr="005872EC" w14:paraId="191F2FB2" w14:textId="77777777" w:rsidTr="55B3E2CF">
        <w:tc>
          <w:tcPr>
            <w:tcW w:w="1915" w:type="dxa"/>
          </w:tcPr>
          <w:p w14:paraId="31692FE9" w14:textId="77777777" w:rsidR="00187E0D" w:rsidRPr="009963BD" w:rsidRDefault="00187E0D" w:rsidP="009963BD">
            <w:pPr>
              <w:pStyle w:val="Ttulo2"/>
            </w:pPr>
            <w:bookmarkStart w:id="18" w:name="_Toc73104835"/>
            <w:r w:rsidRPr="009963BD">
              <w:t>Propósito</w:t>
            </w:r>
            <w:bookmarkEnd w:id="18"/>
          </w:p>
          <w:p w14:paraId="2B5FC55A" w14:textId="77777777" w:rsidR="00187E0D" w:rsidRPr="005872EC" w:rsidRDefault="00187E0D" w:rsidP="001F529C">
            <w:pPr>
              <w:pStyle w:val="tableleft"/>
              <w:rPr>
                <w:rFonts w:asciiTheme="minorHAnsi" w:hAnsiTheme="minorHAnsi" w:cstheme="minorHAnsi"/>
                <w:lang w:val="es-MX"/>
              </w:rPr>
            </w:pPr>
          </w:p>
        </w:tc>
        <w:tc>
          <w:tcPr>
            <w:tcW w:w="7661" w:type="dxa"/>
          </w:tcPr>
          <w:p w14:paraId="1422E105" w14:textId="1197ED8B" w:rsidR="00187E0D" w:rsidRPr="005872EC" w:rsidRDefault="009C1EB6" w:rsidP="0322B0CC">
            <w:pPr>
              <w:jc w:val="both"/>
              <w:rPr>
                <w:rFonts w:asciiTheme="minorHAnsi" w:hAnsiTheme="minorHAnsi" w:cstheme="minorBidi"/>
                <w:color w:val="8064A2" w:themeColor="accent4"/>
                <w:lang w:val="es-MX"/>
              </w:rPr>
            </w:pPr>
            <w:r w:rsidRPr="0322B0CC">
              <w:rPr>
                <w:rFonts w:asciiTheme="minorHAnsi" w:hAnsiTheme="minorHAnsi" w:cstheme="minorBidi"/>
                <w:color w:val="000000" w:themeColor="text1"/>
                <w:lang w:val="es-MX"/>
                <w:rPrChange w:id="19" w:author="CARLOS JOSUE CHAN GONGORA" w:date="2021-05-19T09:59:00Z">
                  <w:rPr>
                    <w:rFonts w:asciiTheme="minorHAnsi" w:hAnsiTheme="minorHAnsi" w:cstheme="minorBidi"/>
                    <w:color w:val="8064A2" w:themeColor="accent4"/>
                    <w:lang w:val="es-MX"/>
                  </w:rPr>
                </w:rPrChange>
              </w:rPr>
              <w:t>Construir una aplicación</w:t>
            </w:r>
            <w:r w:rsidRPr="0322B0CC">
              <w:rPr>
                <w:rFonts w:asciiTheme="minorHAnsi" w:hAnsiTheme="minorHAnsi" w:cstheme="minorBidi"/>
                <w:color w:val="000000" w:themeColor="text1"/>
                <w:lang w:val="es-MX"/>
              </w:rPr>
              <w:t xml:space="preserve"> que permita </w:t>
            </w:r>
            <w:r w:rsidR="00A1281D" w:rsidRPr="0322B0CC">
              <w:rPr>
                <w:rFonts w:asciiTheme="minorHAnsi" w:hAnsiTheme="minorHAnsi" w:cstheme="minorBidi"/>
                <w:color w:val="000000" w:themeColor="text1"/>
                <w:lang w:val="es-MX"/>
              </w:rPr>
              <w:t xml:space="preserve">divulgar y </w:t>
            </w:r>
            <w:r w:rsidRPr="0322B0CC">
              <w:rPr>
                <w:rFonts w:asciiTheme="minorHAnsi" w:hAnsiTheme="minorHAnsi" w:cstheme="minorBidi"/>
                <w:color w:val="000000" w:themeColor="text1"/>
                <w:lang w:val="es-MX"/>
              </w:rPr>
              <w:t>facilitar el proceso de donación de sangre</w:t>
            </w:r>
            <w:r w:rsidR="00A1281D" w:rsidRPr="0322B0CC">
              <w:rPr>
                <w:rFonts w:asciiTheme="minorHAnsi" w:hAnsiTheme="minorHAnsi" w:cstheme="minorBidi"/>
                <w:color w:val="000000" w:themeColor="text1"/>
                <w:lang w:val="es-MX"/>
              </w:rPr>
              <w:t xml:space="preserve"> por medio de realización de citas, ubicación de centros de donación y creación de solicitudes de donación.</w:t>
            </w:r>
          </w:p>
        </w:tc>
      </w:tr>
      <w:tr w:rsidR="00187E0D" w:rsidRPr="005872EC" w14:paraId="68F24371" w14:textId="77777777" w:rsidTr="55B3E2CF">
        <w:tc>
          <w:tcPr>
            <w:tcW w:w="1915" w:type="dxa"/>
          </w:tcPr>
          <w:p w14:paraId="5C757FF3" w14:textId="77777777" w:rsidR="00187E0D" w:rsidRPr="005872EC" w:rsidRDefault="00187E0D" w:rsidP="001F529C">
            <w:pPr>
              <w:pStyle w:val="tableleft"/>
              <w:rPr>
                <w:rFonts w:asciiTheme="minorHAnsi" w:hAnsiTheme="minorHAnsi" w:cstheme="minorHAnsi"/>
                <w:lang w:val="es-MX"/>
              </w:rPr>
            </w:pPr>
          </w:p>
        </w:tc>
        <w:tc>
          <w:tcPr>
            <w:tcW w:w="7661" w:type="dxa"/>
            <w:tcBorders>
              <w:bottom w:val="single" w:sz="8" w:space="0" w:color="auto"/>
            </w:tcBorders>
          </w:tcPr>
          <w:p w14:paraId="22BA87A3" w14:textId="77777777" w:rsidR="00187E0D" w:rsidRPr="005872EC" w:rsidRDefault="00187E0D" w:rsidP="001F529C">
            <w:pPr>
              <w:pStyle w:val="line"/>
              <w:rPr>
                <w:rFonts w:asciiTheme="minorHAnsi" w:hAnsiTheme="minorHAnsi" w:cstheme="minorHAnsi"/>
                <w:lang w:val="es-MX"/>
              </w:rPr>
            </w:pPr>
          </w:p>
        </w:tc>
      </w:tr>
      <w:tr w:rsidR="00134417" w:rsidRPr="007B74EC" w14:paraId="4A1D7061" w14:textId="77777777" w:rsidTr="55B3E2CF">
        <w:trPr>
          <w:trHeight w:val="706"/>
        </w:trPr>
        <w:tc>
          <w:tcPr>
            <w:tcW w:w="1915" w:type="dxa"/>
          </w:tcPr>
          <w:p w14:paraId="31122DFA" w14:textId="77777777" w:rsidR="002C78D2" w:rsidRPr="005872EC" w:rsidRDefault="002C78D2" w:rsidP="001F529C">
            <w:pPr>
              <w:pStyle w:val="tableleft"/>
              <w:rPr>
                <w:rFonts w:asciiTheme="majorHAnsi" w:hAnsiTheme="majorHAnsi" w:cstheme="minorHAnsi"/>
                <w:lang w:val="es-MX"/>
              </w:rPr>
            </w:pPr>
          </w:p>
          <w:p w14:paraId="217AA730" w14:textId="77777777" w:rsidR="00134417" w:rsidRPr="005872EC" w:rsidRDefault="009D482F" w:rsidP="009963BD">
            <w:pPr>
              <w:pStyle w:val="Ttulo2"/>
            </w:pPr>
            <w:bookmarkStart w:id="20" w:name="_Toc73104836"/>
            <w:r w:rsidRPr="005872EC">
              <w:t>Justificación</w:t>
            </w:r>
            <w:bookmarkEnd w:id="20"/>
          </w:p>
        </w:tc>
        <w:tc>
          <w:tcPr>
            <w:tcW w:w="7661" w:type="dxa"/>
            <w:tcBorders>
              <w:bottom w:val="single" w:sz="8" w:space="0" w:color="auto"/>
            </w:tcBorders>
          </w:tcPr>
          <w:p w14:paraId="0E8FD96F" w14:textId="68B708F1" w:rsidR="007B74EC" w:rsidRPr="007B74EC" w:rsidRDefault="007B74EC" w:rsidP="0322B0CC">
            <w:pPr>
              <w:rPr>
                <w:ins w:id="21" w:author="CARLOS JOSUE CHAN GONGORA" w:date="2021-05-19T10:10:00Z"/>
                <w:rFonts w:asciiTheme="minorHAnsi" w:hAnsiTheme="minorHAnsi" w:cstheme="minorBidi"/>
                <w:color w:val="000000" w:themeColor="text1"/>
                <w:lang w:val="es-MX"/>
              </w:rPr>
            </w:pPr>
            <w:r w:rsidRPr="0322B0CC">
              <w:rPr>
                <w:rFonts w:asciiTheme="minorHAnsi" w:hAnsiTheme="minorHAnsi" w:cstheme="minorBidi"/>
                <w:color w:val="000000" w:themeColor="text1"/>
                <w:lang w:val="es-MX"/>
                <w:rPrChange w:id="22" w:author="CARLOS JOSUE CHAN GONGORA" w:date="2021-05-19T10:13:00Z">
                  <w:rPr>
                    <w:rFonts w:asciiTheme="minorHAnsi" w:hAnsiTheme="minorHAnsi" w:cstheme="minorBidi"/>
                    <w:color w:val="8064A2" w:themeColor="accent4"/>
                    <w:lang w:val="es-MX"/>
                  </w:rPr>
                </w:rPrChange>
              </w:rPr>
              <w:t>La donación de sangre es un asunto serio</w:t>
            </w:r>
            <w:r w:rsidRPr="0322B0CC">
              <w:rPr>
                <w:rFonts w:asciiTheme="minorHAnsi" w:hAnsiTheme="minorHAnsi" w:cstheme="minorBidi"/>
                <w:color w:val="000000" w:themeColor="text1"/>
                <w:lang w:val="es-MX"/>
              </w:rPr>
              <w:t xml:space="preserve"> que en México no se le da la importancia que debería, a continuación, se explica más a detalle los principales problemas que han sido identificados:</w:t>
            </w:r>
          </w:p>
          <w:p w14:paraId="04DBBE99" w14:textId="3F953524" w:rsidR="007B74EC" w:rsidRPr="007B74EC" w:rsidRDefault="007B74EC" w:rsidP="007B74EC">
            <w:pPr>
              <w:rPr>
                <w:ins w:id="23" w:author="CARLOS JOSUE CHAN GONGORA" w:date="2021-05-19T10:10:00Z"/>
                <w:rFonts w:asciiTheme="minorHAnsi" w:hAnsiTheme="minorHAnsi" w:cstheme="minorHAnsi"/>
                <w:color w:val="000000" w:themeColor="text1"/>
                <w:lang w:val="es-MX"/>
              </w:rPr>
            </w:pPr>
          </w:p>
          <w:p w14:paraId="5A247A4C" w14:textId="7FD57D0C" w:rsidR="007B74EC" w:rsidRPr="007B74EC" w:rsidRDefault="007B74EC" w:rsidP="0322B0CC">
            <w:pPr>
              <w:pStyle w:val="Prrafodelista"/>
              <w:numPr>
                <w:ilvl w:val="0"/>
                <w:numId w:val="19"/>
              </w:numPr>
              <w:rPr>
                <w:rFonts w:asciiTheme="minorHAnsi" w:hAnsiTheme="minorHAnsi" w:cstheme="minorBidi"/>
                <w:color w:val="000000" w:themeColor="text1"/>
                <w:sz w:val="22"/>
                <w:szCs w:val="22"/>
                <w:lang w:val="es-MX"/>
                <w:rPrChange w:id="24" w:author="CARLOS JOSUE CHAN GONGORA" w:date="2021-05-19T10:13:00Z">
                  <w:rPr>
                    <w:rFonts w:asciiTheme="minorHAnsi" w:hAnsiTheme="minorHAnsi" w:cstheme="minorBidi"/>
                    <w:b/>
                    <w:bCs/>
                    <w:color w:val="000000" w:themeColor="text1"/>
                    <w:sz w:val="22"/>
                    <w:szCs w:val="22"/>
                    <w:lang w:val="es-MX"/>
                  </w:rPr>
                </w:rPrChange>
              </w:rPr>
            </w:pPr>
            <w:r w:rsidRPr="0322B0CC">
              <w:rPr>
                <w:rFonts w:asciiTheme="minorHAnsi" w:hAnsiTheme="minorHAnsi" w:cstheme="minorBidi"/>
                <w:b/>
                <w:bCs/>
                <w:color w:val="000000" w:themeColor="text1"/>
                <w:sz w:val="22"/>
                <w:szCs w:val="22"/>
                <w:lang w:val="es-MX"/>
                <w:rPrChange w:id="25" w:author="CARLOS JOSUE CHAN GONGORA" w:date="2021-05-19T10:13:00Z">
                  <w:rPr>
                    <w:rFonts w:asciiTheme="minorHAnsi" w:hAnsiTheme="minorHAnsi" w:cstheme="minorBidi"/>
                    <w:b/>
                    <w:bCs/>
                    <w:color w:val="000000" w:themeColor="text1"/>
                    <w:lang w:val="es-MX"/>
                  </w:rPr>
                </w:rPrChange>
              </w:rPr>
              <w:t>México</w:t>
            </w:r>
            <w:r w:rsidRPr="0322B0CC">
              <w:rPr>
                <w:rFonts w:asciiTheme="minorHAnsi" w:hAnsiTheme="minorHAnsi" w:cstheme="minorBidi"/>
                <w:b/>
                <w:bCs/>
                <w:color w:val="000000" w:themeColor="text1"/>
                <w:sz w:val="22"/>
                <w:szCs w:val="22"/>
                <w:lang w:val="es-MX"/>
              </w:rPr>
              <w:t>, uno de los países de América Latina con menos donaciones de sangre</w:t>
            </w:r>
          </w:p>
          <w:p w14:paraId="25B355BD" w14:textId="6C623772" w:rsidR="007B74EC" w:rsidRDefault="007B74EC" w:rsidP="0322B0CC">
            <w:pPr>
              <w:pStyle w:val="Prrafodelista"/>
              <w:rPr>
                <w:rFonts w:asciiTheme="minorHAnsi" w:hAnsiTheme="minorHAnsi" w:cstheme="minorBidi"/>
                <w:color w:val="000000" w:themeColor="text1"/>
                <w:sz w:val="22"/>
                <w:szCs w:val="22"/>
                <w:lang w:val="es-MX"/>
              </w:rPr>
            </w:pPr>
            <w:r w:rsidRPr="0322B0CC">
              <w:rPr>
                <w:rFonts w:asciiTheme="minorHAnsi" w:hAnsiTheme="minorHAnsi" w:cstheme="minorBidi"/>
                <w:color w:val="000000" w:themeColor="text1"/>
                <w:sz w:val="22"/>
                <w:szCs w:val="22"/>
                <w:lang w:val="es-MX"/>
              </w:rPr>
              <w:t xml:space="preserve">La donación de sangre es una pieza fundamental en los sistemas </w:t>
            </w:r>
            <w:r w:rsidRPr="0322B0CC">
              <w:rPr>
                <w:rFonts w:asciiTheme="minorHAnsi" w:hAnsiTheme="minorHAnsi" w:cstheme="minorBidi"/>
                <w:color w:val="000000" w:themeColor="text1"/>
                <w:sz w:val="22"/>
                <w:szCs w:val="22"/>
                <w:lang w:val="es-MX"/>
                <w:rPrChange w:id="26" w:author="CARLOS JOSUE CHAN GONGORA" w:date="2021-05-19T10:14:00Z">
                  <w:rPr>
                    <w:lang w:val="es-MX"/>
                  </w:rPr>
                </w:rPrChange>
              </w:rPr>
              <w:t>de salud de los países. La Organización Mundial de la Salud (OMS),</w:t>
            </w:r>
            <w:r w:rsidR="00CB5626" w:rsidRPr="0322B0CC">
              <w:rPr>
                <w:rFonts w:asciiTheme="minorHAnsi" w:hAnsiTheme="minorHAnsi" w:cstheme="minorBidi"/>
                <w:color w:val="000000" w:themeColor="text1"/>
                <w:sz w:val="22"/>
                <w:szCs w:val="22"/>
                <w:lang w:val="es-MX"/>
              </w:rPr>
              <w:t xml:space="preserve"> </w:t>
            </w:r>
            <w:r w:rsidRPr="0322B0CC">
              <w:rPr>
                <w:rFonts w:asciiTheme="minorHAnsi" w:hAnsiTheme="minorHAnsi" w:cstheme="minorBidi"/>
                <w:color w:val="000000" w:themeColor="text1"/>
                <w:sz w:val="22"/>
                <w:szCs w:val="22"/>
                <w:lang w:val="es-MX"/>
                <w:rPrChange w:id="27" w:author="CARLOS JOSUE CHAN GONGORA" w:date="2021-05-19T10:14:00Z">
                  <w:rPr>
                    <w:lang w:val="es-MX"/>
                  </w:rPr>
                </w:rPrChange>
              </w:rPr>
              <w:t>recomienda que cada país debe lograr 5 millones de donaciones</w:t>
            </w:r>
            <w:r w:rsidR="00CB5626" w:rsidRPr="0322B0CC">
              <w:rPr>
                <w:rFonts w:asciiTheme="minorHAnsi" w:hAnsiTheme="minorHAnsi" w:cstheme="minorBidi"/>
                <w:color w:val="000000" w:themeColor="text1"/>
                <w:sz w:val="22"/>
                <w:szCs w:val="22"/>
                <w:lang w:val="es-MX"/>
              </w:rPr>
              <w:t xml:space="preserve"> </w:t>
            </w:r>
            <w:r w:rsidRPr="0322B0CC">
              <w:rPr>
                <w:rFonts w:asciiTheme="minorHAnsi" w:hAnsiTheme="minorHAnsi" w:cstheme="minorBidi"/>
                <w:color w:val="000000" w:themeColor="text1"/>
                <w:sz w:val="22"/>
                <w:szCs w:val="22"/>
                <w:lang w:val="es-MX"/>
                <w:rPrChange w:id="28" w:author="CARLOS JOSUE CHAN GONGORA" w:date="2021-05-19T10:14:00Z">
                  <w:rPr>
                    <w:lang w:val="es-MX"/>
                  </w:rPr>
                </w:rPrChange>
              </w:rPr>
              <w:t>anuales, las cuales deberían ser de manera voluntaria. Sin embargo,</w:t>
            </w:r>
            <w:r w:rsidR="00CB5626" w:rsidRPr="0322B0CC">
              <w:rPr>
                <w:rFonts w:asciiTheme="minorHAnsi" w:hAnsiTheme="minorHAnsi" w:cstheme="minorBidi"/>
                <w:color w:val="000000" w:themeColor="text1"/>
                <w:sz w:val="22"/>
                <w:szCs w:val="22"/>
                <w:lang w:val="es-MX"/>
              </w:rPr>
              <w:t xml:space="preserve"> </w:t>
            </w:r>
            <w:r w:rsidRPr="0322B0CC">
              <w:rPr>
                <w:rFonts w:asciiTheme="minorHAnsi" w:hAnsiTheme="minorHAnsi" w:cstheme="minorBidi"/>
                <w:color w:val="000000" w:themeColor="text1"/>
                <w:sz w:val="22"/>
                <w:szCs w:val="22"/>
                <w:lang w:val="es-MX"/>
                <w:rPrChange w:id="29" w:author="CARLOS JOSUE CHAN GONGORA" w:date="2021-05-19T10:15:00Z">
                  <w:rPr>
                    <w:lang w:val="es-MX"/>
                  </w:rPr>
                </w:rPrChange>
              </w:rPr>
              <w:t>México no ha logrado acercarse a estas cifras, en 2017 sólo se</w:t>
            </w:r>
            <w:r w:rsidR="00CB5626" w:rsidRPr="0322B0CC">
              <w:rPr>
                <w:rFonts w:asciiTheme="minorHAnsi" w:hAnsiTheme="minorHAnsi" w:cstheme="minorBidi"/>
                <w:color w:val="000000" w:themeColor="text1"/>
                <w:sz w:val="22"/>
                <w:szCs w:val="22"/>
                <w:lang w:val="es-MX"/>
              </w:rPr>
              <w:t xml:space="preserve"> </w:t>
            </w:r>
            <w:r w:rsidRPr="0322B0CC">
              <w:rPr>
                <w:rFonts w:asciiTheme="minorHAnsi" w:hAnsiTheme="minorHAnsi" w:cstheme="minorBidi"/>
                <w:color w:val="000000" w:themeColor="text1"/>
                <w:sz w:val="22"/>
                <w:szCs w:val="22"/>
                <w:lang w:val="es-MX"/>
                <w:rPrChange w:id="30" w:author="CARLOS JOSUE CHAN GONGORA" w:date="2021-05-19T10:15:00Z">
                  <w:rPr>
                    <w:lang w:val="es-MX"/>
                  </w:rPr>
                </w:rPrChange>
              </w:rPr>
              <w:t>lograron 1 millón 700 mil</w:t>
            </w:r>
            <w:r w:rsidR="00CB5626" w:rsidRPr="0322B0CC">
              <w:rPr>
                <w:rFonts w:asciiTheme="minorHAnsi" w:hAnsiTheme="minorHAnsi" w:cstheme="minorBidi"/>
                <w:color w:val="000000" w:themeColor="text1"/>
                <w:sz w:val="22"/>
                <w:szCs w:val="22"/>
                <w:lang w:val="es-MX"/>
              </w:rPr>
              <w:t>.</w:t>
            </w:r>
          </w:p>
          <w:p w14:paraId="0EF60335" w14:textId="0EE5C639" w:rsidR="0085237E" w:rsidRDefault="0085237E" w:rsidP="0322B0CC">
            <w:pPr>
              <w:pStyle w:val="Prrafodelista"/>
              <w:rPr>
                <w:rFonts w:asciiTheme="minorHAnsi" w:hAnsiTheme="minorHAnsi" w:cstheme="minorBidi"/>
                <w:color w:val="000000" w:themeColor="text1"/>
                <w:sz w:val="22"/>
                <w:szCs w:val="22"/>
                <w:lang w:val="es-MX"/>
              </w:rPr>
            </w:pPr>
          </w:p>
          <w:p w14:paraId="1FF23481" w14:textId="3536ED28" w:rsidR="0085237E" w:rsidRDefault="0085237E" w:rsidP="0322B0CC">
            <w:pPr>
              <w:pStyle w:val="Prrafodelista"/>
              <w:numPr>
                <w:ilvl w:val="0"/>
                <w:numId w:val="19"/>
              </w:numPr>
              <w:rPr>
                <w:rFonts w:asciiTheme="minorHAnsi" w:hAnsiTheme="minorHAnsi" w:cstheme="minorBidi"/>
                <w:b/>
                <w:bCs/>
                <w:color w:val="000000" w:themeColor="text1"/>
                <w:sz w:val="22"/>
                <w:szCs w:val="22"/>
                <w:lang w:val="es-MX"/>
              </w:rPr>
            </w:pPr>
            <w:r w:rsidRPr="0322B0CC">
              <w:rPr>
                <w:rFonts w:asciiTheme="minorHAnsi" w:hAnsiTheme="minorHAnsi" w:cstheme="minorBidi"/>
                <w:b/>
                <w:bCs/>
                <w:color w:val="000000" w:themeColor="text1"/>
                <w:sz w:val="22"/>
                <w:szCs w:val="22"/>
                <w:lang w:val="es-MX"/>
                <w:rPrChange w:id="31" w:author="CARLOS JOSUE CHAN GONGORA" w:date="2021-05-19T10:17:00Z">
                  <w:rPr>
                    <w:rFonts w:asciiTheme="minorHAnsi" w:hAnsiTheme="minorHAnsi" w:cstheme="minorBidi"/>
                    <w:color w:val="000000" w:themeColor="text1"/>
                    <w:sz w:val="22"/>
                    <w:szCs w:val="22"/>
                    <w:lang w:val="es-MX"/>
                  </w:rPr>
                </w:rPrChange>
              </w:rPr>
              <w:t>Falta de donadores altruistas</w:t>
            </w:r>
          </w:p>
          <w:p w14:paraId="1734E203" w14:textId="25D86CE3" w:rsidR="0085237E" w:rsidRDefault="0085237E" w:rsidP="0322B0CC">
            <w:pPr>
              <w:pStyle w:val="Prrafodelista"/>
              <w:rPr>
                <w:rFonts w:asciiTheme="minorHAnsi" w:hAnsiTheme="minorHAnsi" w:cstheme="minorBidi"/>
                <w:color w:val="000000" w:themeColor="text1"/>
                <w:sz w:val="22"/>
                <w:szCs w:val="22"/>
                <w:lang w:val="es-MX"/>
              </w:rPr>
            </w:pPr>
            <w:r w:rsidRPr="0322B0CC">
              <w:rPr>
                <w:rFonts w:asciiTheme="minorHAnsi" w:hAnsiTheme="minorHAnsi" w:cstheme="minorBidi"/>
                <w:color w:val="000000" w:themeColor="text1"/>
                <w:sz w:val="22"/>
                <w:szCs w:val="22"/>
                <w:lang w:val="es-MX"/>
              </w:rPr>
              <w:t xml:space="preserve">Según datos del Centro Nacional de la Transfusión Sanguínea, en </w:t>
            </w:r>
            <w:r w:rsidRPr="0322B0CC">
              <w:rPr>
                <w:rFonts w:asciiTheme="minorHAnsi" w:hAnsiTheme="minorHAnsi" w:cstheme="minorBidi"/>
                <w:color w:val="000000" w:themeColor="text1"/>
                <w:sz w:val="22"/>
                <w:szCs w:val="22"/>
                <w:lang w:val="es-MX"/>
                <w:rPrChange w:id="32" w:author="CARLOS JOSUE CHAN GONGORA" w:date="2021-05-19T10:17:00Z">
                  <w:rPr>
                    <w:lang w:val="es-MX"/>
                  </w:rPr>
                </w:rPrChange>
              </w:rPr>
              <w:t>México sólo 3.8% del total de donaciones se obtienen de manera</w:t>
            </w:r>
            <w:r w:rsidRPr="0322B0CC">
              <w:rPr>
                <w:rFonts w:asciiTheme="minorHAnsi" w:hAnsiTheme="minorHAnsi" w:cstheme="minorBidi"/>
                <w:color w:val="000000" w:themeColor="text1"/>
                <w:sz w:val="22"/>
                <w:szCs w:val="22"/>
                <w:lang w:val="es-MX"/>
              </w:rPr>
              <w:t xml:space="preserve"> </w:t>
            </w:r>
            <w:r w:rsidRPr="0322B0CC">
              <w:rPr>
                <w:rFonts w:asciiTheme="minorHAnsi" w:hAnsiTheme="minorHAnsi" w:cstheme="minorBidi"/>
                <w:color w:val="000000" w:themeColor="text1"/>
                <w:sz w:val="22"/>
                <w:szCs w:val="22"/>
                <w:lang w:val="es-MX"/>
                <w:rPrChange w:id="33" w:author="CARLOS JOSUE CHAN GONGORA" w:date="2021-05-19T10:17:00Z">
                  <w:rPr>
                    <w:lang w:val="es-MX"/>
                  </w:rPr>
                </w:rPrChange>
              </w:rPr>
              <w:t>altruista, por lo que más del 95% corresponden a las de reposición,</w:t>
            </w:r>
            <w:r w:rsidRPr="0322B0CC">
              <w:rPr>
                <w:rFonts w:asciiTheme="minorHAnsi" w:hAnsiTheme="minorHAnsi" w:cstheme="minorBidi"/>
                <w:color w:val="000000" w:themeColor="text1"/>
                <w:sz w:val="22"/>
                <w:szCs w:val="22"/>
                <w:lang w:val="es-MX"/>
              </w:rPr>
              <w:t xml:space="preserve"> </w:t>
            </w:r>
            <w:r w:rsidRPr="0322B0CC">
              <w:rPr>
                <w:rFonts w:asciiTheme="minorHAnsi" w:hAnsiTheme="minorHAnsi" w:cstheme="minorBidi"/>
                <w:color w:val="000000" w:themeColor="text1"/>
                <w:sz w:val="22"/>
                <w:szCs w:val="22"/>
                <w:lang w:val="es-MX"/>
                <w:rPrChange w:id="34" w:author="CARLOS JOSUE CHAN GONGORA" w:date="2021-05-19T10:17:00Z">
                  <w:rPr>
                    <w:lang w:val="es-MX"/>
                  </w:rPr>
                </w:rPrChange>
              </w:rPr>
              <w:t>mismas que son solicitadas a los familiares de las personas que</w:t>
            </w:r>
            <w:r w:rsidRPr="0322B0CC">
              <w:rPr>
                <w:rFonts w:asciiTheme="minorHAnsi" w:hAnsiTheme="minorHAnsi" w:cstheme="minorBidi"/>
                <w:color w:val="000000" w:themeColor="text1"/>
                <w:sz w:val="22"/>
                <w:szCs w:val="22"/>
                <w:lang w:val="es-MX"/>
              </w:rPr>
              <w:t xml:space="preserve"> </w:t>
            </w:r>
            <w:r w:rsidRPr="0322B0CC">
              <w:rPr>
                <w:rFonts w:asciiTheme="minorHAnsi" w:hAnsiTheme="minorHAnsi" w:cstheme="minorBidi"/>
                <w:color w:val="000000" w:themeColor="text1"/>
                <w:sz w:val="22"/>
                <w:szCs w:val="22"/>
                <w:lang w:val="es-MX"/>
                <w:rPrChange w:id="35" w:author="CARLOS JOSUE CHAN GONGORA" w:date="2021-05-19T10:17:00Z">
                  <w:rPr>
                    <w:lang w:val="es-MX"/>
                  </w:rPr>
                </w:rPrChange>
              </w:rPr>
              <w:t>serán intervenidas en alguno de los hospitales públicos del país</w:t>
            </w:r>
            <w:r w:rsidRPr="0322B0CC">
              <w:rPr>
                <w:rFonts w:asciiTheme="minorHAnsi" w:hAnsiTheme="minorHAnsi" w:cstheme="minorBidi"/>
                <w:color w:val="000000" w:themeColor="text1"/>
                <w:sz w:val="22"/>
                <w:szCs w:val="22"/>
                <w:lang w:val="es-MX"/>
              </w:rPr>
              <w:t>.</w:t>
            </w:r>
          </w:p>
          <w:p w14:paraId="7AD60F10" w14:textId="010CC769" w:rsidR="0085237E" w:rsidRDefault="0085237E" w:rsidP="0322B0CC">
            <w:pPr>
              <w:pStyle w:val="Prrafodelista"/>
              <w:rPr>
                <w:rFonts w:asciiTheme="minorHAnsi" w:hAnsiTheme="minorHAnsi" w:cstheme="minorBidi"/>
                <w:color w:val="000000" w:themeColor="text1"/>
                <w:sz w:val="22"/>
                <w:szCs w:val="22"/>
                <w:lang w:val="es-MX"/>
              </w:rPr>
            </w:pPr>
          </w:p>
          <w:p w14:paraId="624ABE84" w14:textId="27392D3F" w:rsidR="0085237E" w:rsidRDefault="0085237E" w:rsidP="0322B0CC">
            <w:pPr>
              <w:pStyle w:val="Prrafodelista"/>
              <w:numPr>
                <w:ilvl w:val="0"/>
                <w:numId w:val="19"/>
              </w:numPr>
              <w:rPr>
                <w:rFonts w:asciiTheme="minorHAnsi" w:hAnsiTheme="minorHAnsi" w:cstheme="minorBidi"/>
                <w:b/>
                <w:bCs/>
                <w:color w:val="000000" w:themeColor="text1"/>
                <w:sz w:val="22"/>
                <w:szCs w:val="22"/>
                <w:lang w:val="es-MX"/>
              </w:rPr>
            </w:pPr>
            <w:r w:rsidRPr="0322B0CC">
              <w:rPr>
                <w:rFonts w:asciiTheme="minorHAnsi" w:hAnsiTheme="minorHAnsi" w:cstheme="minorBidi"/>
                <w:b/>
                <w:bCs/>
                <w:color w:val="000000" w:themeColor="text1"/>
                <w:sz w:val="22"/>
                <w:szCs w:val="22"/>
                <w:lang w:val="es-MX"/>
                <w:rPrChange w:id="36" w:author="CARLOS JOSUE CHAN GONGORA" w:date="2021-05-19T10:18:00Z">
                  <w:rPr>
                    <w:rFonts w:asciiTheme="minorHAnsi" w:hAnsiTheme="minorHAnsi" w:cstheme="minorBidi"/>
                    <w:color w:val="000000" w:themeColor="text1"/>
                    <w:sz w:val="22"/>
                    <w:szCs w:val="22"/>
                    <w:lang w:val="es-MX"/>
                  </w:rPr>
                </w:rPrChange>
              </w:rPr>
              <w:t>Ignorancia, miedo y desconfianza</w:t>
            </w:r>
          </w:p>
          <w:p w14:paraId="5789A00E" w14:textId="1B191A16" w:rsidR="0085237E" w:rsidRDefault="0085237E" w:rsidP="0322B0CC">
            <w:pPr>
              <w:pStyle w:val="Prrafodelista"/>
              <w:rPr>
                <w:rFonts w:asciiTheme="minorHAnsi" w:hAnsiTheme="minorHAnsi" w:cstheme="minorBidi"/>
                <w:color w:val="000000" w:themeColor="text1"/>
                <w:sz w:val="22"/>
                <w:szCs w:val="22"/>
                <w:lang w:val="es-MX"/>
              </w:rPr>
            </w:pPr>
            <w:r w:rsidRPr="0322B0CC">
              <w:rPr>
                <w:rFonts w:asciiTheme="minorHAnsi" w:hAnsiTheme="minorHAnsi" w:cstheme="minorBidi"/>
                <w:color w:val="000000" w:themeColor="text1"/>
                <w:sz w:val="22"/>
                <w:szCs w:val="22"/>
                <w:lang w:val="es-MX"/>
              </w:rPr>
              <w:t xml:space="preserve">La </w:t>
            </w:r>
            <w:r w:rsidR="007F7346" w:rsidRPr="0322B0CC">
              <w:rPr>
                <w:rFonts w:asciiTheme="minorHAnsi" w:hAnsiTheme="minorHAnsi" w:cstheme="minorBidi"/>
                <w:color w:val="000000" w:themeColor="text1"/>
                <w:sz w:val="22"/>
                <w:szCs w:val="22"/>
                <w:lang w:val="es-MX"/>
              </w:rPr>
              <w:t>página</w:t>
            </w:r>
            <w:r w:rsidRPr="0322B0CC">
              <w:rPr>
                <w:rFonts w:asciiTheme="minorHAnsi" w:hAnsiTheme="minorHAnsi" w:cstheme="minorBidi"/>
                <w:color w:val="000000" w:themeColor="text1"/>
                <w:sz w:val="22"/>
                <w:szCs w:val="22"/>
                <w:lang w:val="es-MX"/>
              </w:rPr>
              <w:t xml:space="preserve"> gabinete.mx realizo una investigación que incluyo una entrevista a </w:t>
            </w:r>
            <w:r w:rsidR="007F7346" w:rsidRPr="0322B0CC">
              <w:rPr>
                <w:rFonts w:asciiTheme="minorHAnsi" w:hAnsiTheme="minorHAnsi" w:cstheme="minorBidi"/>
                <w:color w:val="000000" w:themeColor="text1"/>
                <w:sz w:val="22"/>
                <w:szCs w:val="22"/>
                <w:lang w:val="es-MX"/>
              </w:rPr>
              <w:t>más</w:t>
            </w:r>
            <w:r w:rsidRPr="0322B0CC">
              <w:rPr>
                <w:rFonts w:asciiTheme="minorHAnsi" w:hAnsiTheme="minorHAnsi" w:cstheme="minorBidi"/>
                <w:color w:val="000000" w:themeColor="text1"/>
                <w:sz w:val="22"/>
                <w:szCs w:val="22"/>
                <w:lang w:val="es-MX"/>
              </w:rPr>
              <w:t xml:space="preserve"> de 700 personas. A la pregunta “¿qué tanto cree que los mexicanos acuden a donar de manera </w:t>
            </w:r>
            <w:r w:rsidRPr="0322B0CC">
              <w:rPr>
                <w:rFonts w:asciiTheme="minorHAnsi" w:hAnsiTheme="minorHAnsi" w:cstheme="minorBidi"/>
                <w:color w:val="000000" w:themeColor="text1"/>
                <w:sz w:val="22"/>
                <w:szCs w:val="22"/>
                <w:lang w:val="es-MX"/>
                <w:rPrChange w:id="37" w:author="CARLOS JOSUE CHAN GONGORA" w:date="2021-05-19T10:21:00Z">
                  <w:rPr>
                    <w:lang w:val="es-MX"/>
                  </w:rPr>
                </w:rPrChange>
              </w:rPr>
              <w:t>voluntaria?”, 79.6% consideró que muy poco o nada. Los principales motivos</w:t>
            </w:r>
            <w:r w:rsidRPr="0322B0CC">
              <w:rPr>
                <w:rFonts w:asciiTheme="minorHAnsi" w:hAnsiTheme="minorHAnsi" w:cstheme="minorBidi"/>
                <w:color w:val="000000" w:themeColor="text1"/>
                <w:sz w:val="22"/>
                <w:szCs w:val="22"/>
                <w:lang w:val="es-MX"/>
              </w:rPr>
              <w:t xml:space="preserve"> </w:t>
            </w:r>
            <w:r w:rsidRPr="0322B0CC">
              <w:rPr>
                <w:rFonts w:asciiTheme="minorHAnsi" w:hAnsiTheme="minorHAnsi" w:cstheme="minorBidi"/>
                <w:color w:val="000000" w:themeColor="text1"/>
                <w:sz w:val="22"/>
                <w:szCs w:val="22"/>
                <w:lang w:val="es-MX"/>
                <w:rPrChange w:id="38" w:author="CARLOS JOSUE CHAN GONGORA" w:date="2021-05-19T10:21:00Z">
                  <w:rPr>
                    <w:lang w:val="es-MX"/>
                  </w:rPr>
                </w:rPrChange>
              </w:rPr>
              <w:t>por los que se cree que los mexicanos no acuden de manera voluntaria son:</w:t>
            </w:r>
            <w:r w:rsidRPr="0322B0CC">
              <w:rPr>
                <w:rFonts w:asciiTheme="minorHAnsi" w:hAnsiTheme="minorHAnsi" w:cstheme="minorBidi"/>
                <w:color w:val="000000" w:themeColor="text1"/>
                <w:sz w:val="22"/>
                <w:szCs w:val="22"/>
                <w:lang w:val="es-MX"/>
              </w:rPr>
              <w:t xml:space="preserve"> </w:t>
            </w:r>
            <w:r w:rsidRPr="0322B0CC">
              <w:rPr>
                <w:rFonts w:asciiTheme="minorHAnsi" w:hAnsiTheme="minorHAnsi" w:cstheme="minorBidi"/>
                <w:color w:val="000000" w:themeColor="text1"/>
                <w:sz w:val="22"/>
                <w:szCs w:val="22"/>
                <w:lang w:val="es-MX"/>
                <w:rPrChange w:id="39" w:author="CARLOS JOSUE CHAN GONGORA" w:date="2021-05-19T10:21:00Z">
                  <w:rPr>
                    <w:lang w:val="es-MX"/>
                  </w:rPr>
                </w:rPrChange>
              </w:rPr>
              <w:t>miedo o desconfianza (22.0%), falta de cultura (21.0%) y desinterés (16.2%).</w:t>
            </w:r>
            <w:r w:rsidRPr="0322B0CC">
              <w:rPr>
                <w:rFonts w:asciiTheme="minorHAnsi" w:hAnsiTheme="minorHAnsi" w:cstheme="minorBidi"/>
                <w:color w:val="000000" w:themeColor="text1"/>
                <w:sz w:val="22"/>
                <w:szCs w:val="22"/>
                <w:lang w:val="es-MX"/>
              </w:rPr>
              <w:t xml:space="preserve"> </w:t>
            </w:r>
          </w:p>
          <w:p w14:paraId="12EC127C" w14:textId="29EB56CE" w:rsidR="0085237E" w:rsidRPr="0085237E" w:rsidRDefault="0085237E">
            <w:pPr>
              <w:pStyle w:val="Prrafodelista"/>
              <w:rPr>
                <w:rFonts w:asciiTheme="minorHAnsi" w:hAnsiTheme="minorHAnsi" w:cstheme="minorBidi"/>
                <w:color w:val="000000" w:themeColor="text1"/>
                <w:lang w:val="es-MX"/>
              </w:rPr>
              <w:pPrChange w:id="40" w:author="CARLOS JOSUE CHAN GONGORA" w:date="2021-05-19T10:21:00Z">
                <w:pPr/>
              </w:pPrChange>
            </w:pPr>
            <w:r w:rsidRPr="0322B0CC">
              <w:rPr>
                <w:rFonts w:asciiTheme="minorHAnsi" w:hAnsiTheme="minorHAnsi" w:cstheme="minorBidi"/>
                <w:color w:val="000000" w:themeColor="text1"/>
                <w:sz w:val="22"/>
                <w:szCs w:val="22"/>
                <w:lang w:val="es-MX"/>
              </w:rPr>
              <w:lastRenderedPageBreak/>
              <w:t xml:space="preserve">Los mexicanos no donan sangre debido a que ni siquiera han pensado en la posibilidad de hacerlo ya que no son </w:t>
            </w:r>
            <w:r w:rsidR="007F7346" w:rsidRPr="0322B0CC">
              <w:rPr>
                <w:rFonts w:asciiTheme="minorHAnsi" w:hAnsiTheme="minorHAnsi" w:cstheme="minorBidi"/>
                <w:color w:val="000000" w:themeColor="text1"/>
                <w:sz w:val="22"/>
                <w:szCs w:val="22"/>
                <w:lang w:val="es-MX"/>
              </w:rPr>
              <w:t>conscientes</w:t>
            </w:r>
            <w:r w:rsidRPr="0322B0CC">
              <w:rPr>
                <w:rFonts w:asciiTheme="minorHAnsi" w:hAnsiTheme="minorHAnsi" w:cstheme="minorBidi"/>
                <w:color w:val="000000" w:themeColor="text1"/>
                <w:sz w:val="22"/>
                <w:szCs w:val="22"/>
                <w:lang w:val="es-MX"/>
              </w:rPr>
              <w:t xml:space="preserve"> de la importancia de las donaciones de sangre. De igual manera, aquellas personas que conocen sobre el proceso de donación de </w:t>
            </w:r>
            <w:r w:rsidR="004E262A" w:rsidRPr="0322B0CC">
              <w:rPr>
                <w:rFonts w:asciiTheme="minorHAnsi" w:hAnsiTheme="minorHAnsi" w:cstheme="minorBidi"/>
                <w:color w:val="000000" w:themeColor="text1"/>
                <w:sz w:val="22"/>
                <w:szCs w:val="22"/>
                <w:lang w:val="es-MX"/>
              </w:rPr>
              <w:t>sangre,</w:t>
            </w:r>
            <w:r w:rsidRPr="0322B0CC">
              <w:rPr>
                <w:rFonts w:asciiTheme="minorHAnsi" w:hAnsiTheme="minorHAnsi" w:cstheme="minorBidi"/>
                <w:color w:val="000000" w:themeColor="text1"/>
                <w:sz w:val="22"/>
                <w:szCs w:val="22"/>
                <w:lang w:val="es-MX"/>
              </w:rPr>
              <w:t xml:space="preserve"> pero se resisten a donar suele ser debido que tienen miedo o desconfianza debido a los </w:t>
            </w:r>
            <w:r w:rsidR="00A764FA" w:rsidRPr="0322B0CC">
              <w:rPr>
                <w:rFonts w:asciiTheme="minorHAnsi" w:hAnsiTheme="minorHAnsi" w:cstheme="minorBidi"/>
                <w:color w:val="000000" w:themeColor="text1"/>
                <w:sz w:val="22"/>
                <w:szCs w:val="22"/>
                <w:lang w:val="es-MX"/>
              </w:rPr>
              <w:t xml:space="preserve">falsos </w:t>
            </w:r>
            <w:r w:rsidR="005143ED" w:rsidRPr="0322B0CC">
              <w:rPr>
                <w:rFonts w:asciiTheme="minorHAnsi" w:hAnsiTheme="minorHAnsi" w:cstheme="minorBidi"/>
                <w:color w:val="000000" w:themeColor="text1"/>
                <w:sz w:val="22"/>
                <w:szCs w:val="22"/>
                <w:lang w:val="es-MX"/>
              </w:rPr>
              <w:t xml:space="preserve">mitos que hay sobre la donación de sangre como lo es el contagiarse de VIH u otras enfermedades y </w:t>
            </w:r>
            <w:r w:rsidR="00A764FA" w:rsidRPr="0322B0CC">
              <w:rPr>
                <w:rFonts w:asciiTheme="minorHAnsi" w:hAnsiTheme="minorHAnsi" w:cstheme="minorBidi"/>
                <w:color w:val="000000" w:themeColor="text1"/>
                <w:sz w:val="22"/>
                <w:szCs w:val="22"/>
                <w:lang w:val="es-MX"/>
              </w:rPr>
              <w:t xml:space="preserve">el </w:t>
            </w:r>
            <w:r w:rsidR="005143ED" w:rsidRPr="0322B0CC">
              <w:rPr>
                <w:rFonts w:asciiTheme="minorHAnsi" w:hAnsiTheme="minorHAnsi" w:cstheme="minorBidi"/>
                <w:color w:val="000000" w:themeColor="text1"/>
                <w:sz w:val="22"/>
                <w:szCs w:val="22"/>
                <w:lang w:val="es-MX"/>
              </w:rPr>
              <w:t>subir de peso.</w:t>
            </w:r>
            <w:r w:rsidRPr="0322B0CC">
              <w:rPr>
                <w:rFonts w:asciiTheme="minorHAnsi" w:hAnsiTheme="minorHAnsi" w:cstheme="minorBidi"/>
                <w:color w:val="000000" w:themeColor="text1"/>
                <w:sz w:val="22"/>
                <w:szCs w:val="22"/>
                <w:lang w:val="es-MX"/>
              </w:rPr>
              <w:t xml:space="preserve"> </w:t>
            </w:r>
          </w:p>
          <w:p w14:paraId="2BD5F4CF" w14:textId="4D343ED1" w:rsidR="00D43AC4" w:rsidRPr="007B74EC" w:rsidRDefault="00D43AC4" w:rsidP="0322B0CC">
            <w:pPr>
              <w:rPr>
                <w:color w:val="000000" w:themeColor="text1"/>
                <w:lang w:val="es-MX"/>
              </w:rPr>
            </w:pPr>
          </w:p>
        </w:tc>
      </w:tr>
      <w:tr w:rsidR="00134417" w:rsidRPr="005872EC" w14:paraId="53B9A0CC" w14:textId="77777777" w:rsidTr="55B3E2CF">
        <w:trPr>
          <w:trHeight w:val="839"/>
        </w:trPr>
        <w:tc>
          <w:tcPr>
            <w:tcW w:w="1915" w:type="dxa"/>
          </w:tcPr>
          <w:p w14:paraId="666D2881" w14:textId="77777777" w:rsidR="00381DD1" w:rsidRPr="005872EC" w:rsidRDefault="00381DD1" w:rsidP="001F529C">
            <w:pPr>
              <w:pStyle w:val="tableleft"/>
              <w:rPr>
                <w:rFonts w:asciiTheme="minorHAnsi" w:hAnsiTheme="minorHAnsi" w:cstheme="minorHAnsi"/>
                <w:lang w:val="es-MX"/>
              </w:rPr>
            </w:pPr>
          </w:p>
          <w:p w14:paraId="04B7D2F4" w14:textId="77777777" w:rsidR="00134417" w:rsidRPr="005872EC" w:rsidRDefault="009D482F" w:rsidP="009963BD">
            <w:pPr>
              <w:pStyle w:val="Ttulo2"/>
            </w:pPr>
            <w:bookmarkStart w:id="41" w:name="_Toc73104837"/>
            <w:r w:rsidRPr="005872EC">
              <w:t>Beneficios</w:t>
            </w:r>
            <w:bookmarkEnd w:id="41"/>
          </w:p>
        </w:tc>
        <w:tc>
          <w:tcPr>
            <w:tcW w:w="7661" w:type="dxa"/>
            <w:tcBorders>
              <w:top w:val="single" w:sz="8" w:space="0" w:color="auto"/>
              <w:bottom w:val="single" w:sz="8" w:space="0" w:color="auto"/>
            </w:tcBorders>
          </w:tcPr>
          <w:p w14:paraId="1B24984F" w14:textId="77777777" w:rsidR="00134417" w:rsidRPr="005872EC" w:rsidRDefault="00134417" w:rsidP="00890BFC">
            <w:pPr>
              <w:jc w:val="both"/>
              <w:rPr>
                <w:rFonts w:asciiTheme="minorHAnsi" w:hAnsiTheme="minorHAnsi" w:cstheme="minorHAnsi"/>
                <w:lang w:val="es-MX"/>
              </w:rPr>
            </w:pPr>
          </w:p>
          <w:p w14:paraId="049A4F98" w14:textId="267F4790" w:rsidR="00CC3B67" w:rsidRDefault="00CC3B67" w:rsidP="0322B0CC">
            <w:pPr>
              <w:jc w:val="both"/>
              <w:rPr>
                <w:rFonts w:asciiTheme="minorHAnsi" w:hAnsiTheme="minorHAnsi" w:cstheme="minorBidi"/>
                <w:lang w:val="es-MX"/>
              </w:rPr>
            </w:pPr>
            <w:r w:rsidRPr="0322B0CC">
              <w:rPr>
                <w:rFonts w:asciiTheme="minorHAnsi" w:hAnsiTheme="minorHAnsi" w:cstheme="minorBidi"/>
                <w:lang w:val="es-MX"/>
              </w:rPr>
              <w:t>Los beneficios que se obtendrán por el desarrollo del proyecto serán los siguientes:</w:t>
            </w:r>
          </w:p>
          <w:p w14:paraId="34AD8254" w14:textId="7F6DAEEC" w:rsidR="00CC3B67" w:rsidRDefault="00CC3B67" w:rsidP="0322B0CC">
            <w:pPr>
              <w:jc w:val="both"/>
              <w:rPr>
                <w:rFonts w:asciiTheme="minorHAnsi" w:hAnsiTheme="minorHAnsi" w:cstheme="minorBidi"/>
                <w:lang w:val="es-MX"/>
              </w:rPr>
            </w:pPr>
          </w:p>
          <w:p w14:paraId="2DDC8ED8" w14:textId="30C12D98" w:rsidR="00CC3B67" w:rsidRDefault="00CC3B67" w:rsidP="0322B0CC">
            <w:pPr>
              <w:pStyle w:val="Prrafodelista"/>
              <w:numPr>
                <w:ilvl w:val="0"/>
                <w:numId w:val="19"/>
              </w:numPr>
              <w:rPr>
                <w:rFonts w:asciiTheme="minorHAnsi" w:hAnsiTheme="minorHAnsi" w:cstheme="minorBidi"/>
                <w:b/>
                <w:bCs/>
                <w:sz w:val="22"/>
                <w:szCs w:val="22"/>
                <w:lang w:val="es-MX"/>
              </w:rPr>
            </w:pPr>
            <w:r w:rsidRPr="0322B0CC">
              <w:rPr>
                <w:rFonts w:asciiTheme="minorHAnsi" w:hAnsiTheme="minorHAnsi" w:cstheme="minorBidi"/>
                <w:b/>
                <w:bCs/>
                <w:sz w:val="22"/>
                <w:szCs w:val="22"/>
                <w:lang w:val="es-MX"/>
              </w:rPr>
              <w:t>Concientización del proceso de donación de sangre</w:t>
            </w:r>
          </w:p>
          <w:p w14:paraId="7DFEFE40" w14:textId="48556B43" w:rsidR="00CC3B67" w:rsidRDefault="007D2834" w:rsidP="0322B0CC">
            <w:pPr>
              <w:pStyle w:val="Prrafodelista"/>
              <w:rPr>
                <w:rFonts w:asciiTheme="minorHAnsi" w:hAnsiTheme="minorHAnsi" w:cstheme="minorBidi"/>
                <w:sz w:val="22"/>
                <w:szCs w:val="22"/>
                <w:lang w:val="es-MX"/>
              </w:rPr>
            </w:pPr>
            <w:r w:rsidRPr="0322B0CC">
              <w:rPr>
                <w:rFonts w:asciiTheme="minorHAnsi" w:hAnsiTheme="minorHAnsi" w:cstheme="minorBidi"/>
                <w:sz w:val="22"/>
                <w:szCs w:val="22"/>
                <w:lang w:val="es-MX"/>
              </w:rPr>
              <w:t xml:space="preserve">La aplicación dará a conocer como es el proceso de donación de sangre y ayudara a que las personas tengan </w:t>
            </w:r>
            <w:r w:rsidR="007F7346" w:rsidRPr="0322B0CC">
              <w:rPr>
                <w:rFonts w:asciiTheme="minorHAnsi" w:hAnsiTheme="minorHAnsi" w:cstheme="minorBidi"/>
                <w:sz w:val="22"/>
                <w:szCs w:val="22"/>
                <w:lang w:val="es-MX"/>
              </w:rPr>
              <w:t>más</w:t>
            </w:r>
            <w:r w:rsidRPr="0322B0CC">
              <w:rPr>
                <w:rFonts w:asciiTheme="minorHAnsi" w:hAnsiTheme="minorHAnsi" w:cstheme="minorBidi"/>
                <w:sz w:val="22"/>
                <w:szCs w:val="22"/>
                <w:lang w:val="es-MX"/>
              </w:rPr>
              <w:t xml:space="preserve"> confianza en el mismo y que dejen de creer en los falsos mitos que hay sobre la donación de sangre.</w:t>
            </w:r>
          </w:p>
          <w:p w14:paraId="3C212253" w14:textId="3354CBFE" w:rsidR="00FF4B6A" w:rsidRDefault="00FF4B6A" w:rsidP="0322B0CC">
            <w:pPr>
              <w:pStyle w:val="Prrafodelista"/>
              <w:rPr>
                <w:rFonts w:asciiTheme="minorHAnsi" w:hAnsiTheme="minorHAnsi" w:cstheme="minorBidi"/>
                <w:sz w:val="22"/>
                <w:szCs w:val="22"/>
                <w:lang w:val="es-MX"/>
              </w:rPr>
            </w:pPr>
          </w:p>
          <w:p w14:paraId="5722A1FE" w14:textId="6117573E" w:rsidR="00FF4B6A" w:rsidRPr="00FF4B6A" w:rsidRDefault="00FF4B6A" w:rsidP="0322B0CC">
            <w:pPr>
              <w:pStyle w:val="Prrafodelista"/>
              <w:numPr>
                <w:ilvl w:val="0"/>
                <w:numId w:val="19"/>
              </w:numPr>
              <w:rPr>
                <w:rFonts w:asciiTheme="minorHAnsi" w:hAnsiTheme="minorHAnsi" w:cstheme="minorBidi"/>
                <w:sz w:val="22"/>
                <w:szCs w:val="22"/>
                <w:lang w:val="es-MX"/>
              </w:rPr>
            </w:pPr>
            <w:r w:rsidRPr="0322B0CC">
              <w:rPr>
                <w:rFonts w:asciiTheme="minorHAnsi" w:hAnsiTheme="minorHAnsi" w:cstheme="minorBidi"/>
                <w:b/>
                <w:bCs/>
                <w:sz w:val="22"/>
                <w:szCs w:val="22"/>
                <w:lang w:val="es-MX"/>
              </w:rPr>
              <w:t>Aumento de donadores altruistas</w:t>
            </w:r>
          </w:p>
          <w:p w14:paraId="577ABF70" w14:textId="1EDCA3A7" w:rsidR="00FF4B6A" w:rsidRDefault="007D2834" w:rsidP="0322B0CC">
            <w:pPr>
              <w:pStyle w:val="Prrafodelista"/>
              <w:rPr>
                <w:rFonts w:asciiTheme="minorHAnsi" w:hAnsiTheme="minorHAnsi" w:cstheme="minorBidi"/>
                <w:sz w:val="22"/>
                <w:szCs w:val="22"/>
                <w:lang w:val="es-MX"/>
              </w:rPr>
            </w:pPr>
            <w:r w:rsidRPr="0322B0CC">
              <w:rPr>
                <w:rFonts w:asciiTheme="minorHAnsi" w:hAnsiTheme="minorHAnsi" w:cstheme="minorBidi"/>
                <w:sz w:val="22"/>
                <w:szCs w:val="22"/>
                <w:lang w:val="es-MX"/>
              </w:rPr>
              <w:t>La aplicación además de la información sobre el proceso de donación de sangre facilitara la creación de citas para realizar donaciones lo cual hará que personas interesadas sientan confianza y decidan realizar una donación debido a las facilidades que proveerá la aplicación.</w:t>
            </w:r>
          </w:p>
          <w:p w14:paraId="01297CF9" w14:textId="5839C712" w:rsidR="00FF4B6A" w:rsidRDefault="00FF4B6A" w:rsidP="0322B0CC">
            <w:pPr>
              <w:pStyle w:val="Prrafodelista"/>
              <w:rPr>
                <w:rFonts w:asciiTheme="minorHAnsi" w:hAnsiTheme="minorHAnsi" w:cstheme="minorBidi"/>
                <w:sz w:val="22"/>
                <w:szCs w:val="22"/>
                <w:lang w:val="es-MX"/>
              </w:rPr>
            </w:pPr>
          </w:p>
          <w:p w14:paraId="3B96DAFA" w14:textId="47BB1203" w:rsidR="00FF4B6A" w:rsidRPr="00FF4B6A" w:rsidRDefault="00FF4B6A" w:rsidP="0322B0CC">
            <w:pPr>
              <w:pStyle w:val="Prrafodelista"/>
              <w:numPr>
                <w:ilvl w:val="0"/>
                <w:numId w:val="19"/>
              </w:numPr>
              <w:rPr>
                <w:rFonts w:asciiTheme="minorHAnsi" w:hAnsiTheme="minorHAnsi" w:cstheme="minorBidi"/>
                <w:sz w:val="22"/>
                <w:szCs w:val="22"/>
                <w:lang w:val="es-MX"/>
              </w:rPr>
            </w:pPr>
            <w:r w:rsidRPr="0322B0CC">
              <w:rPr>
                <w:rFonts w:asciiTheme="minorHAnsi" w:hAnsiTheme="minorHAnsi" w:cstheme="minorBidi"/>
                <w:b/>
                <w:bCs/>
                <w:sz w:val="22"/>
                <w:szCs w:val="22"/>
                <w:lang w:val="es-MX"/>
              </w:rPr>
              <w:t>Conectar donadores altruistas con personas que los necesitan</w:t>
            </w:r>
          </w:p>
          <w:p w14:paraId="6EAED115" w14:textId="5E8B7E69" w:rsidR="00FF4B6A" w:rsidRPr="00FF4B6A" w:rsidRDefault="007D2834" w:rsidP="0322B0CC">
            <w:pPr>
              <w:pStyle w:val="Prrafodelista"/>
              <w:rPr>
                <w:rFonts w:asciiTheme="minorHAnsi" w:hAnsiTheme="minorHAnsi" w:cstheme="minorBidi"/>
                <w:sz w:val="22"/>
                <w:szCs w:val="22"/>
                <w:lang w:val="es-MX"/>
              </w:rPr>
            </w:pPr>
            <w:r w:rsidRPr="0322B0CC">
              <w:rPr>
                <w:rFonts w:asciiTheme="minorHAnsi" w:hAnsiTheme="minorHAnsi" w:cstheme="minorBidi"/>
                <w:sz w:val="22"/>
                <w:szCs w:val="22"/>
                <w:lang w:val="es-MX"/>
              </w:rPr>
              <w:t>La aplicación permitirá que personas que se encuentren en necesidad de una donación puedan ponerse en contacto con personas altruistas que quieran ayudarlas de manera directa.</w:t>
            </w:r>
          </w:p>
          <w:p w14:paraId="191EF56A" w14:textId="173B8DCA" w:rsidR="00A06A27" w:rsidRPr="005872EC" w:rsidRDefault="00A06A27" w:rsidP="0322B0CC">
            <w:pPr>
              <w:jc w:val="both"/>
              <w:rPr>
                <w:lang w:val="es-MX"/>
              </w:rPr>
            </w:pPr>
          </w:p>
        </w:tc>
      </w:tr>
      <w:tr w:rsidR="00134417" w:rsidRPr="005872EC" w14:paraId="473E6B6F" w14:textId="77777777" w:rsidTr="55B3E2CF">
        <w:trPr>
          <w:trHeight w:val="828"/>
        </w:trPr>
        <w:tc>
          <w:tcPr>
            <w:tcW w:w="1915" w:type="dxa"/>
          </w:tcPr>
          <w:p w14:paraId="135AA248" w14:textId="77777777" w:rsidR="00134417" w:rsidRPr="005872EC" w:rsidRDefault="00134417" w:rsidP="001F529C">
            <w:pPr>
              <w:pStyle w:val="tableleft"/>
              <w:rPr>
                <w:rFonts w:asciiTheme="minorHAnsi" w:hAnsiTheme="minorHAnsi" w:cstheme="minorHAnsi"/>
                <w:lang w:val="es-MX"/>
              </w:rPr>
            </w:pPr>
          </w:p>
          <w:p w14:paraId="1710546A" w14:textId="77777777" w:rsidR="00134417" w:rsidRPr="005872EC" w:rsidRDefault="00134417" w:rsidP="009963BD">
            <w:pPr>
              <w:pStyle w:val="Ttulo2"/>
            </w:pPr>
            <w:bookmarkStart w:id="42" w:name="_Toc73104838"/>
            <w:r w:rsidRPr="005872EC">
              <w:t>Funcionalidades</w:t>
            </w:r>
            <w:bookmarkEnd w:id="42"/>
          </w:p>
        </w:tc>
        <w:tc>
          <w:tcPr>
            <w:tcW w:w="7661" w:type="dxa"/>
            <w:tcBorders>
              <w:top w:val="single" w:sz="8" w:space="0" w:color="auto"/>
            </w:tcBorders>
          </w:tcPr>
          <w:p w14:paraId="68831915" w14:textId="77777777" w:rsidR="00134417" w:rsidRPr="005872EC" w:rsidRDefault="00134417" w:rsidP="00530917">
            <w:pPr>
              <w:rPr>
                <w:rFonts w:asciiTheme="minorHAnsi" w:hAnsiTheme="minorHAnsi" w:cstheme="minorHAnsi"/>
                <w:lang w:val="es-MX"/>
              </w:rPr>
            </w:pPr>
          </w:p>
          <w:p w14:paraId="26F27B8B" w14:textId="5F81062F" w:rsidR="00660A2A" w:rsidRPr="00CE1190" w:rsidRDefault="00660A2A" w:rsidP="0322B0CC">
            <w:pPr>
              <w:jc w:val="both"/>
              <w:rPr>
                <w:rFonts w:asciiTheme="minorHAnsi" w:hAnsiTheme="minorHAnsi" w:cstheme="minorBidi"/>
                <w:lang w:val="es-MX"/>
              </w:rPr>
            </w:pPr>
            <w:r w:rsidRPr="0322B0CC">
              <w:rPr>
                <w:rFonts w:asciiTheme="minorHAnsi" w:hAnsiTheme="minorHAnsi" w:cstheme="minorBidi"/>
                <w:lang w:val="es-MX"/>
              </w:rPr>
              <w:t>Las funcionalidades con las que contara la aplicación serán las siguientes:</w:t>
            </w:r>
          </w:p>
          <w:p w14:paraId="513C61DE" w14:textId="148355CC" w:rsidR="00660A2A" w:rsidRPr="00CE1190" w:rsidRDefault="00660A2A" w:rsidP="0322B0CC">
            <w:pPr>
              <w:jc w:val="both"/>
              <w:rPr>
                <w:rFonts w:asciiTheme="minorHAnsi" w:hAnsiTheme="minorHAnsi" w:cstheme="minorBidi"/>
                <w:lang w:val="es-MX"/>
              </w:rPr>
            </w:pPr>
          </w:p>
          <w:p w14:paraId="0D7F25EA" w14:textId="4A4F5840" w:rsidR="00660A2A" w:rsidRPr="00CE1190" w:rsidRDefault="00660A2A" w:rsidP="0322B0CC">
            <w:pPr>
              <w:jc w:val="both"/>
              <w:rPr>
                <w:rFonts w:asciiTheme="minorHAnsi" w:hAnsiTheme="minorHAnsi" w:cstheme="minorBidi"/>
                <w:b/>
                <w:bCs/>
                <w:lang w:val="es-MX"/>
              </w:rPr>
            </w:pPr>
            <w:r w:rsidRPr="0322B0CC">
              <w:rPr>
                <w:rFonts w:asciiTheme="minorHAnsi" w:hAnsiTheme="minorHAnsi" w:cstheme="minorBidi"/>
                <w:b/>
                <w:bCs/>
                <w:lang w:val="es-MX"/>
              </w:rPr>
              <w:t>Sección informativa</w:t>
            </w:r>
          </w:p>
          <w:p w14:paraId="60F9687D" w14:textId="3E6BF21A" w:rsidR="00660A2A" w:rsidRPr="00CE1190" w:rsidRDefault="00CE1190" w:rsidP="0322B0CC">
            <w:pPr>
              <w:pStyle w:val="Prrafodelista"/>
              <w:numPr>
                <w:ilvl w:val="0"/>
                <w:numId w:val="19"/>
              </w:numPr>
              <w:rPr>
                <w:rFonts w:asciiTheme="minorHAnsi" w:hAnsiTheme="minorHAnsi" w:cstheme="minorBidi"/>
                <w:sz w:val="22"/>
                <w:szCs w:val="22"/>
                <w:lang w:val="es-MX"/>
              </w:rPr>
            </w:pPr>
            <w:r w:rsidRPr="0322B0CC">
              <w:rPr>
                <w:rFonts w:asciiTheme="minorHAnsi" w:hAnsiTheme="minorHAnsi" w:cstheme="minorBidi"/>
                <w:b/>
                <w:bCs/>
                <w:sz w:val="22"/>
                <w:szCs w:val="22"/>
                <w:lang w:val="es-MX"/>
              </w:rPr>
              <w:t>Información del proceso de donación</w:t>
            </w:r>
          </w:p>
          <w:p w14:paraId="4E33A503" w14:textId="6755A4B8" w:rsidR="00CE1190" w:rsidRDefault="00880226" w:rsidP="0322B0CC">
            <w:pPr>
              <w:pStyle w:val="Prrafodelista"/>
              <w:rPr>
                <w:rFonts w:asciiTheme="minorHAnsi" w:hAnsiTheme="minorHAnsi" w:cstheme="minorBidi"/>
                <w:sz w:val="22"/>
                <w:szCs w:val="22"/>
                <w:lang w:val="es-MX"/>
              </w:rPr>
            </w:pPr>
            <w:r w:rsidRPr="0322B0CC">
              <w:rPr>
                <w:rFonts w:asciiTheme="minorHAnsi" w:hAnsiTheme="minorHAnsi" w:cstheme="minorBidi"/>
                <w:sz w:val="22"/>
                <w:szCs w:val="22"/>
                <w:lang w:val="es-MX"/>
              </w:rPr>
              <w:t>La aplicación permitirá consultar una sección informativa acerca del proceso de donación de sangre, sus beneficios y falsos mitos.</w:t>
            </w:r>
          </w:p>
          <w:p w14:paraId="5B9D2073" w14:textId="35F2D46A" w:rsidR="00880226" w:rsidRDefault="00880226" w:rsidP="0322B0CC">
            <w:pPr>
              <w:pStyle w:val="Prrafodelista"/>
              <w:rPr>
                <w:rFonts w:asciiTheme="minorHAnsi" w:hAnsiTheme="minorHAnsi" w:cstheme="minorBidi"/>
                <w:sz w:val="22"/>
                <w:szCs w:val="22"/>
                <w:lang w:val="es-MX"/>
              </w:rPr>
            </w:pPr>
          </w:p>
          <w:p w14:paraId="3FCBAAEB" w14:textId="246FC3D7" w:rsidR="00880226" w:rsidRDefault="00880226" w:rsidP="0322B0CC">
            <w:pPr>
              <w:rPr>
                <w:rFonts w:asciiTheme="minorHAnsi" w:hAnsiTheme="minorHAnsi" w:cstheme="minorBidi"/>
                <w:b/>
                <w:bCs/>
                <w:lang w:val="es-MX"/>
              </w:rPr>
            </w:pPr>
            <w:r w:rsidRPr="0322B0CC">
              <w:rPr>
                <w:rFonts w:asciiTheme="minorHAnsi" w:hAnsiTheme="minorHAnsi" w:cstheme="minorBidi"/>
                <w:b/>
                <w:bCs/>
                <w:lang w:val="es-MX"/>
              </w:rPr>
              <w:t>Realizar donaciones de sangre</w:t>
            </w:r>
          </w:p>
          <w:p w14:paraId="6EB8CCB2" w14:textId="504C4786" w:rsidR="00880226" w:rsidRDefault="00A6096A" w:rsidP="0322B0CC">
            <w:pPr>
              <w:pStyle w:val="Prrafodelista"/>
              <w:numPr>
                <w:ilvl w:val="0"/>
                <w:numId w:val="19"/>
              </w:numPr>
              <w:rPr>
                <w:rFonts w:asciiTheme="minorHAnsi" w:hAnsiTheme="minorHAnsi" w:cstheme="minorBidi"/>
                <w:b/>
                <w:bCs/>
                <w:sz w:val="22"/>
                <w:szCs w:val="22"/>
                <w:lang w:val="es-MX"/>
              </w:rPr>
            </w:pPr>
            <w:r w:rsidRPr="0322B0CC">
              <w:rPr>
                <w:rFonts w:asciiTheme="minorHAnsi" w:hAnsiTheme="minorHAnsi" w:cstheme="minorBidi"/>
                <w:b/>
                <w:bCs/>
                <w:sz w:val="22"/>
                <w:szCs w:val="22"/>
                <w:lang w:val="es-MX"/>
              </w:rPr>
              <w:t>Agendar</w:t>
            </w:r>
            <w:r w:rsidR="008A31C1" w:rsidRPr="0322B0CC">
              <w:rPr>
                <w:rFonts w:asciiTheme="minorHAnsi" w:hAnsiTheme="minorHAnsi" w:cstheme="minorBidi"/>
                <w:b/>
                <w:bCs/>
                <w:sz w:val="22"/>
                <w:szCs w:val="22"/>
                <w:lang w:val="es-MX"/>
              </w:rPr>
              <w:t xml:space="preserve"> citas</w:t>
            </w:r>
            <w:r w:rsidRPr="0322B0CC">
              <w:rPr>
                <w:rFonts w:asciiTheme="minorHAnsi" w:hAnsiTheme="minorHAnsi" w:cstheme="minorBidi"/>
                <w:b/>
                <w:bCs/>
                <w:sz w:val="22"/>
                <w:szCs w:val="22"/>
                <w:lang w:val="es-MX"/>
              </w:rPr>
              <w:t xml:space="preserve"> generales</w:t>
            </w:r>
          </w:p>
          <w:p w14:paraId="7DF8C1B0" w14:textId="2261A6EA" w:rsidR="008A31C1" w:rsidRDefault="00A6096A" w:rsidP="0322B0CC">
            <w:pPr>
              <w:pStyle w:val="Prrafodelista"/>
              <w:rPr>
                <w:rFonts w:asciiTheme="minorHAnsi" w:hAnsiTheme="minorHAnsi" w:cstheme="minorBidi"/>
                <w:sz w:val="22"/>
                <w:szCs w:val="22"/>
                <w:lang w:val="es-MX"/>
              </w:rPr>
            </w:pPr>
            <w:r w:rsidRPr="0322B0CC">
              <w:rPr>
                <w:rFonts w:asciiTheme="minorHAnsi" w:hAnsiTheme="minorHAnsi" w:cstheme="minorBidi"/>
                <w:sz w:val="22"/>
                <w:szCs w:val="22"/>
                <w:lang w:val="es-MX"/>
              </w:rPr>
              <w:t>La aplicación permitirá agendar una cita en el hospital y horario de preferencia del usuario para realizar una donación de sangre.</w:t>
            </w:r>
          </w:p>
          <w:p w14:paraId="3AC32AB4" w14:textId="6C4A1FF1" w:rsidR="00A6096A" w:rsidRDefault="00A6096A" w:rsidP="0322B0CC">
            <w:pPr>
              <w:pStyle w:val="Prrafodelista"/>
              <w:rPr>
                <w:rFonts w:asciiTheme="minorHAnsi" w:hAnsiTheme="minorHAnsi" w:cstheme="minorBidi"/>
                <w:sz w:val="22"/>
                <w:szCs w:val="22"/>
                <w:lang w:val="es-MX"/>
              </w:rPr>
            </w:pPr>
          </w:p>
          <w:p w14:paraId="72B8579C" w14:textId="1809285F" w:rsidR="00A6096A" w:rsidRPr="00E15F67" w:rsidRDefault="00E15F67" w:rsidP="0322B0CC">
            <w:pPr>
              <w:pStyle w:val="Prrafodelista"/>
              <w:numPr>
                <w:ilvl w:val="0"/>
                <w:numId w:val="19"/>
              </w:numPr>
              <w:rPr>
                <w:rFonts w:asciiTheme="minorHAnsi" w:hAnsiTheme="minorHAnsi" w:cstheme="minorBidi"/>
                <w:sz w:val="22"/>
                <w:szCs w:val="22"/>
                <w:lang w:val="es-MX"/>
              </w:rPr>
            </w:pPr>
            <w:r w:rsidRPr="0322B0CC">
              <w:rPr>
                <w:rFonts w:asciiTheme="minorHAnsi" w:hAnsiTheme="minorHAnsi" w:cstheme="minorBidi"/>
                <w:b/>
                <w:bCs/>
                <w:sz w:val="22"/>
                <w:szCs w:val="22"/>
                <w:lang w:val="es-MX"/>
              </w:rPr>
              <w:t>Solicitar donadores</w:t>
            </w:r>
          </w:p>
          <w:p w14:paraId="325E78BD" w14:textId="529523DB" w:rsidR="00E15F67" w:rsidRDefault="00E15F67" w:rsidP="0322B0CC">
            <w:pPr>
              <w:pStyle w:val="Prrafodelista"/>
              <w:rPr>
                <w:rFonts w:asciiTheme="minorHAnsi" w:hAnsiTheme="minorHAnsi" w:cstheme="minorBidi"/>
                <w:sz w:val="22"/>
                <w:szCs w:val="22"/>
                <w:lang w:val="es-MX"/>
              </w:rPr>
            </w:pPr>
            <w:r w:rsidRPr="0322B0CC">
              <w:rPr>
                <w:rFonts w:asciiTheme="minorHAnsi" w:hAnsiTheme="minorHAnsi" w:cstheme="minorBidi"/>
                <w:sz w:val="22"/>
                <w:szCs w:val="22"/>
                <w:lang w:val="es-MX"/>
              </w:rPr>
              <w:t>La aplicación permitirá crear solicitudes de donantes para personas que lo necesiten.</w:t>
            </w:r>
          </w:p>
          <w:p w14:paraId="3E8D768E" w14:textId="5409F1F0" w:rsidR="00E15F67" w:rsidRDefault="00E15F67" w:rsidP="0322B0CC">
            <w:pPr>
              <w:pStyle w:val="Prrafodelista"/>
              <w:rPr>
                <w:rFonts w:asciiTheme="minorHAnsi" w:hAnsiTheme="minorHAnsi" w:cstheme="minorBidi"/>
                <w:sz w:val="22"/>
                <w:szCs w:val="22"/>
                <w:lang w:val="es-MX"/>
              </w:rPr>
            </w:pPr>
          </w:p>
          <w:p w14:paraId="1C93618D" w14:textId="78363A4B" w:rsidR="00E15F67" w:rsidRDefault="00E15F67" w:rsidP="0322B0CC">
            <w:pPr>
              <w:pStyle w:val="Prrafodelista"/>
              <w:numPr>
                <w:ilvl w:val="0"/>
                <w:numId w:val="19"/>
              </w:numPr>
              <w:rPr>
                <w:rFonts w:asciiTheme="minorHAnsi" w:hAnsiTheme="minorHAnsi" w:cstheme="minorBidi"/>
                <w:b/>
                <w:bCs/>
                <w:sz w:val="22"/>
                <w:szCs w:val="22"/>
                <w:lang w:val="es-MX"/>
              </w:rPr>
            </w:pPr>
            <w:r w:rsidRPr="0322B0CC">
              <w:rPr>
                <w:rFonts w:asciiTheme="minorHAnsi" w:hAnsiTheme="minorHAnsi" w:cstheme="minorBidi"/>
                <w:b/>
                <w:bCs/>
                <w:sz w:val="22"/>
                <w:szCs w:val="22"/>
                <w:lang w:val="es-MX"/>
              </w:rPr>
              <w:t>Consultar solicitudes de donadores</w:t>
            </w:r>
          </w:p>
          <w:p w14:paraId="5367372C" w14:textId="3A4FFBBF" w:rsidR="00E15F67" w:rsidRDefault="00E15F67" w:rsidP="0322B0CC">
            <w:pPr>
              <w:pStyle w:val="Prrafodelista"/>
              <w:rPr>
                <w:rFonts w:asciiTheme="minorHAnsi" w:hAnsiTheme="minorHAnsi" w:cstheme="minorBidi"/>
                <w:sz w:val="22"/>
                <w:szCs w:val="22"/>
                <w:lang w:val="es-MX"/>
              </w:rPr>
            </w:pPr>
            <w:r w:rsidRPr="0322B0CC">
              <w:rPr>
                <w:rFonts w:asciiTheme="minorHAnsi" w:hAnsiTheme="minorHAnsi" w:cstheme="minorBidi"/>
                <w:sz w:val="22"/>
                <w:szCs w:val="22"/>
                <w:lang w:val="es-MX"/>
              </w:rPr>
              <w:t xml:space="preserve">La aplicación permitirá consultar las solicitudes de donantes creadas por </w:t>
            </w:r>
            <w:r w:rsidRPr="0322B0CC">
              <w:rPr>
                <w:rFonts w:asciiTheme="minorHAnsi" w:hAnsiTheme="minorHAnsi" w:cstheme="minorBidi"/>
                <w:sz w:val="22"/>
                <w:szCs w:val="22"/>
                <w:lang w:val="es-MX"/>
              </w:rPr>
              <w:lastRenderedPageBreak/>
              <w:t>los usuarios de la aplicación.</w:t>
            </w:r>
          </w:p>
          <w:p w14:paraId="29799CD7" w14:textId="39829E67" w:rsidR="00E15F67" w:rsidRDefault="00E15F67" w:rsidP="0322B0CC">
            <w:pPr>
              <w:pStyle w:val="Prrafodelista"/>
              <w:rPr>
                <w:rFonts w:asciiTheme="minorHAnsi" w:hAnsiTheme="minorHAnsi" w:cstheme="minorBidi"/>
                <w:sz w:val="22"/>
                <w:szCs w:val="22"/>
                <w:lang w:val="es-MX"/>
              </w:rPr>
            </w:pPr>
          </w:p>
          <w:p w14:paraId="63039508" w14:textId="3FF1720D" w:rsidR="00E15F67" w:rsidRPr="00E15F67" w:rsidRDefault="00E15F67" w:rsidP="0322B0CC">
            <w:pPr>
              <w:pStyle w:val="Prrafodelista"/>
              <w:numPr>
                <w:ilvl w:val="0"/>
                <w:numId w:val="19"/>
              </w:numPr>
              <w:rPr>
                <w:rFonts w:asciiTheme="minorHAnsi" w:hAnsiTheme="minorHAnsi" w:cstheme="minorBidi"/>
                <w:sz w:val="22"/>
                <w:szCs w:val="22"/>
                <w:lang w:val="es-MX"/>
              </w:rPr>
            </w:pPr>
            <w:r w:rsidRPr="0322B0CC">
              <w:rPr>
                <w:rFonts w:asciiTheme="minorHAnsi" w:hAnsiTheme="minorHAnsi" w:cstheme="minorBidi"/>
                <w:b/>
                <w:bCs/>
                <w:sz w:val="22"/>
                <w:szCs w:val="22"/>
                <w:lang w:val="es-MX"/>
              </w:rPr>
              <w:t>Agendar citas especificas</w:t>
            </w:r>
          </w:p>
          <w:p w14:paraId="2CB131EB" w14:textId="5D899FF7" w:rsidR="00E15F67" w:rsidRDefault="00E15F67" w:rsidP="0322B0CC">
            <w:pPr>
              <w:pStyle w:val="Prrafodelista"/>
              <w:rPr>
                <w:rFonts w:asciiTheme="minorHAnsi" w:hAnsiTheme="minorHAnsi" w:cstheme="minorBidi"/>
                <w:sz w:val="22"/>
                <w:szCs w:val="22"/>
                <w:lang w:val="es-MX"/>
              </w:rPr>
            </w:pPr>
            <w:r w:rsidRPr="0322B0CC">
              <w:rPr>
                <w:rFonts w:asciiTheme="minorHAnsi" w:hAnsiTheme="minorHAnsi" w:cstheme="minorBidi"/>
                <w:sz w:val="22"/>
                <w:szCs w:val="22"/>
                <w:lang w:val="es-MX"/>
              </w:rPr>
              <w:t>La aplicación permitirá agendar citas para las solicitudes de don</w:t>
            </w:r>
            <w:r w:rsidR="00AC23E5" w:rsidRPr="0322B0CC">
              <w:rPr>
                <w:rFonts w:asciiTheme="minorHAnsi" w:hAnsiTheme="minorHAnsi" w:cstheme="minorBidi"/>
                <w:sz w:val="22"/>
                <w:szCs w:val="22"/>
                <w:lang w:val="es-MX"/>
              </w:rPr>
              <w:t>a</w:t>
            </w:r>
            <w:r w:rsidR="009A68E0" w:rsidRPr="0322B0CC">
              <w:rPr>
                <w:rFonts w:asciiTheme="minorHAnsi" w:hAnsiTheme="minorHAnsi" w:cstheme="minorBidi"/>
                <w:sz w:val="22"/>
                <w:szCs w:val="22"/>
                <w:lang w:val="es-MX"/>
              </w:rPr>
              <w:t>dores</w:t>
            </w:r>
            <w:r w:rsidRPr="0322B0CC">
              <w:rPr>
                <w:rFonts w:asciiTheme="minorHAnsi" w:hAnsiTheme="minorHAnsi" w:cstheme="minorBidi"/>
                <w:sz w:val="22"/>
                <w:szCs w:val="22"/>
                <w:lang w:val="es-MX"/>
              </w:rPr>
              <w:t xml:space="preserve"> creadas por los usuarios.</w:t>
            </w:r>
          </w:p>
          <w:p w14:paraId="03CAB5C7" w14:textId="12AC4E1D" w:rsidR="004E76B2" w:rsidRDefault="004E76B2" w:rsidP="0322B0CC">
            <w:pPr>
              <w:pStyle w:val="Prrafodelista"/>
              <w:rPr>
                <w:rFonts w:asciiTheme="minorHAnsi" w:hAnsiTheme="minorHAnsi" w:cstheme="minorBidi"/>
                <w:sz w:val="22"/>
                <w:szCs w:val="22"/>
                <w:lang w:val="es-MX"/>
              </w:rPr>
            </w:pPr>
          </w:p>
          <w:p w14:paraId="773D7890" w14:textId="75B461AF" w:rsidR="004E76B2" w:rsidRPr="004E76B2" w:rsidRDefault="004E76B2" w:rsidP="0322B0CC">
            <w:pPr>
              <w:pStyle w:val="Prrafodelista"/>
              <w:numPr>
                <w:ilvl w:val="0"/>
                <w:numId w:val="19"/>
              </w:numPr>
              <w:rPr>
                <w:rFonts w:asciiTheme="minorHAnsi" w:hAnsiTheme="minorHAnsi" w:cstheme="minorBidi"/>
                <w:sz w:val="22"/>
                <w:szCs w:val="22"/>
                <w:lang w:val="es-MX"/>
              </w:rPr>
            </w:pPr>
            <w:r w:rsidRPr="0322B0CC">
              <w:rPr>
                <w:rFonts w:asciiTheme="minorHAnsi" w:hAnsiTheme="minorHAnsi" w:cstheme="minorBidi"/>
                <w:b/>
                <w:bCs/>
                <w:sz w:val="22"/>
                <w:szCs w:val="22"/>
                <w:lang w:val="es-MX"/>
              </w:rPr>
              <w:t>Cancelación de citas</w:t>
            </w:r>
          </w:p>
          <w:p w14:paraId="24145F53" w14:textId="2E2632DD" w:rsidR="004E76B2" w:rsidRDefault="004E76B2" w:rsidP="0322B0CC">
            <w:pPr>
              <w:pStyle w:val="Prrafodelista"/>
              <w:rPr>
                <w:rFonts w:asciiTheme="minorHAnsi" w:hAnsiTheme="minorHAnsi" w:cstheme="minorBidi"/>
                <w:sz w:val="22"/>
                <w:szCs w:val="22"/>
                <w:lang w:val="es-MX"/>
              </w:rPr>
            </w:pPr>
            <w:r w:rsidRPr="0322B0CC">
              <w:rPr>
                <w:rFonts w:asciiTheme="minorHAnsi" w:hAnsiTheme="minorHAnsi" w:cstheme="minorBidi"/>
                <w:sz w:val="22"/>
                <w:szCs w:val="22"/>
                <w:lang w:val="es-MX"/>
              </w:rPr>
              <w:t>La aplicación permitirá cancelar las citas agendadas.</w:t>
            </w:r>
          </w:p>
          <w:p w14:paraId="0A7A1311" w14:textId="01AD117C" w:rsidR="006A364F" w:rsidRDefault="006A364F" w:rsidP="0322B0CC">
            <w:pPr>
              <w:rPr>
                <w:rFonts w:asciiTheme="minorHAnsi" w:hAnsiTheme="minorHAnsi" w:cstheme="minorBidi"/>
                <w:b/>
                <w:bCs/>
                <w:lang w:val="es-MX"/>
              </w:rPr>
            </w:pPr>
            <w:r w:rsidRPr="0322B0CC">
              <w:rPr>
                <w:rFonts w:asciiTheme="minorHAnsi" w:hAnsiTheme="minorHAnsi" w:cstheme="minorBidi"/>
                <w:b/>
                <w:bCs/>
                <w:lang w:val="es-MX"/>
              </w:rPr>
              <w:t>Registros históricos</w:t>
            </w:r>
          </w:p>
          <w:p w14:paraId="023844FD" w14:textId="100D8DFD" w:rsidR="006A364F" w:rsidRPr="006A364F" w:rsidRDefault="006A364F" w:rsidP="0322B0CC">
            <w:pPr>
              <w:pStyle w:val="Prrafodelista"/>
              <w:numPr>
                <w:ilvl w:val="0"/>
                <w:numId w:val="19"/>
              </w:numPr>
              <w:rPr>
                <w:rFonts w:asciiTheme="minorHAnsi" w:hAnsiTheme="minorHAnsi" w:cstheme="minorBidi"/>
                <w:sz w:val="22"/>
                <w:szCs w:val="22"/>
                <w:lang w:val="es-MX"/>
                <w:rPrChange w:id="43" w:author="CARLOS JOSUE CHAN GONGORA" w:date="2021-05-19T11:37:00Z">
                  <w:rPr>
                    <w:rFonts w:asciiTheme="minorHAnsi" w:hAnsiTheme="minorHAnsi" w:cstheme="minorBidi"/>
                    <w:b/>
                    <w:bCs/>
                    <w:sz w:val="22"/>
                    <w:szCs w:val="22"/>
                    <w:lang w:val="es-MX"/>
                  </w:rPr>
                </w:rPrChange>
              </w:rPr>
            </w:pPr>
            <w:r w:rsidRPr="0322B0CC">
              <w:rPr>
                <w:rFonts w:asciiTheme="minorHAnsi" w:hAnsiTheme="minorHAnsi" w:cstheme="minorBidi"/>
                <w:b/>
                <w:bCs/>
                <w:sz w:val="22"/>
                <w:szCs w:val="22"/>
                <w:lang w:val="es-MX"/>
              </w:rPr>
              <w:t>Historial de donaciones</w:t>
            </w:r>
          </w:p>
          <w:p w14:paraId="730CE2E5" w14:textId="3D42A566" w:rsidR="006A364F" w:rsidRDefault="006A364F" w:rsidP="0322B0CC">
            <w:pPr>
              <w:pStyle w:val="Prrafodelista"/>
              <w:rPr>
                <w:rFonts w:asciiTheme="minorHAnsi" w:hAnsiTheme="minorHAnsi" w:cstheme="minorBidi"/>
                <w:sz w:val="22"/>
                <w:szCs w:val="22"/>
                <w:lang w:val="es-MX"/>
              </w:rPr>
            </w:pPr>
            <w:r w:rsidRPr="0322B0CC">
              <w:rPr>
                <w:rFonts w:asciiTheme="minorHAnsi" w:hAnsiTheme="minorHAnsi" w:cstheme="minorBidi"/>
                <w:sz w:val="22"/>
                <w:szCs w:val="22"/>
                <w:lang w:val="es-MX"/>
              </w:rPr>
              <w:t>La aplicación guardara un historial de las donaciones realizadas por el usuario.</w:t>
            </w:r>
          </w:p>
          <w:p w14:paraId="40D01C96" w14:textId="0AE57ADD" w:rsidR="006A364F" w:rsidRDefault="006A364F" w:rsidP="0322B0CC">
            <w:pPr>
              <w:pStyle w:val="Prrafodelista"/>
              <w:rPr>
                <w:rFonts w:asciiTheme="minorHAnsi" w:hAnsiTheme="minorHAnsi" w:cstheme="minorBidi"/>
                <w:sz w:val="22"/>
                <w:szCs w:val="22"/>
                <w:lang w:val="es-MX"/>
              </w:rPr>
            </w:pPr>
          </w:p>
          <w:p w14:paraId="20A737FE" w14:textId="2EBFEFF9" w:rsidR="006A364F" w:rsidRDefault="006A364F" w:rsidP="0322B0CC">
            <w:pPr>
              <w:pStyle w:val="Prrafodelista"/>
              <w:numPr>
                <w:ilvl w:val="0"/>
                <w:numId w:val="19"/>
              </w:numPr>
              <w:rPr>
                <w:rFonts w:asciiTheme="minorHAnsi" w:hAnsiTheme="minorHAnsi" w:cstheme="minorBidi"/>
                <w:b/>
                <w:bCs/>
                <w:sz w:val="22"/>
                <w:szCs w:val="22"/>
                <w:lang w:val="es-MX"/>
              </w:rPr>
            </w:pPr>
            <w:r w:rsidRPr="0322B0CC">
              <w:rPr>
                <w:rFonts w:asciiTheme="minorHAnsi" w:hAnsiTheme="minorHAnsi" w:cstheme="minorBidi"/>
                <w:b/>
                <w:bCs/>
                <w:sz w:val="22"/>
                <w:szCs w:val="22"/>
                <w:lang w:val="es-MX"/>
              </w:rPr>
              <w:t>Consulta de historial</w:t>
            </w:r>
          </w:p>
          <w:p w14:paraId="1465E10D" w14:textId="3B292170" w:rsidR="006A364F" w:rsidRPr="006A364F" w:rsidRDefault="006A364F" w:rsidP="0322B0CC">
            <w:pPr>
              <w:pStyle w:val="Prrafodelista"/>
              <w:rPr>
                <w:rFonts w:asciiTheme="minorHAnsi" w:hAnsiTheme="minorHAnsi" w:cstheme="minorBidi"/>
                <w:b/>
                <w:bCs/>
                <w:sz w:val="22"/>
                <w:szCs w:val="22"/>
                <w:lang w:val="es-MX"/>
              </w:rPr>
            </w:pPr>
            <w:r w:rsidRPr="0322B0CC">
              <w:rPr>
                <w:rFonts w:asciiTheme="minorHAnsi" w:hAnsiTheme="minorHAnsi" w:cstheme="minorBidi"/>
                <w:sz w:val="22"/>
                <w:szCs w:val="22"/>
                <w:lang w:val="es-MX"/>
              </w:rPr>
              <w:t>La aplicación permitirá consultar el historial de donaciones.</w:t>
            </w:r>
          </w:p>
          <w:p w14:paraId="4514BA5D" w14:textId="7A344DCE" w:rsidR="00134417" w:rsidRPr="005872EC" w:rsidRDefault="00134417" w:rsidP="0322B0CC">
            <w:pPr>
              <w:jc w:val="both"/>
              <w:rPr>
                <w:lang w:val="es-MX"/>
              </w:rPr>
            </w:pPr>
          </w:p>
        </w:tc>
      </w:tr>
      <w:tr w:rsidR="00D27726" w:rsidRPr="005872EC" w14:paraId="54019A1D" w14:textId="77777777" w:rsidTr="55B3E2CF">
        <w:trPr>
          <w:trHeight w:val="970"/>
        </w:trPr>
        <w:tc>
          <w:tcPr>
            <w:tcW w:w="1915" w:type="dxa"/>
          </w:tcPr>
          <w:p w14:paraId="40AC5F82" w14:textId="77777777" w:rsidR="00D27726" w:rsidRPr="005872EC" w:rsidRDefault="00D27726" w:rsidP="001F529C">
            <w:pPr>
              <w:pStyle w:val="tableleft"/>
              <w:rPr>
                <w:rFonts w:asciiTheme="minorHAnsi" w:hAnsiTheme="minorHAnsi" w:cstheme="minorHAnsi"/>
                <w:lang w:val="es-MX"/>
              </w:rPr>
            </w:pPr>
          </w:p>
          <w:p w14:paraId="2FD8E46E" w14:textId="77777777" w:rsidR="00D27726" w:rsidRPr="005872EC" w:rsidRDefault="00406B4F" w:rsidP="009963BD">
            <w:pPr>
              <w:pStyle w:val="Ttulo2"/>
            </w:pPr>
            <w:bookmarkStart w:id="44" w:name="_Toc73104839"/>
            <w:r w:rsidRPr="005872EC">
              <w:t>Trabajos relacionados</w:t>
            </w:r>
            <w:bookmarkEnd w:id="44"/>
          </w:p>
        </w:tc>
        <w:tc>
          <w:tcPr>
            <w:tcW w:w="7661" w:type="dxa"/>
            <w:tcBorders>
              <w:top w:val="single" w:sz="8" w:space="0" w:color="auto"/>
              <w:bottom w:val="single" w:sz="8" w:space="0" w:color="auto"/>
            </w:tcBorders>
          </w:tcPr>
          <w:p w14:paraId="22EDFF68" w14:textId="4B0BA7F0" w:rsidR="000A739C" w:rsidRPr="00A97A18" w:rsidRDefault="000A739C" w:rsidP="0322B0CC">
            <w:pPr>
              <w:rPr>
                <w:lang w:val="es-MX"/>
              </w:rPr>
            </w:pPr>
          </w:p>
          <w:p w14:paraId="20995853" w14:textId="3C3416F3" w:rsidR="000A739C" w:rsidRDefault="000A739C" w:rsidP="0322B0CC">
            <w:pPr>
              <w:pStyle w:val="Prrafodelista"/>
              <w:numPr>
                <w:ilvl w:val="0"/>
                <w:numId w:val="19"/>
              </w:numPr>
              <w:jc w:val="left"/>
              <w:rPr>
                <w:rFonts w:asciiTheme="minorHAnsi" w:hAnsiTheme="minorHAnsi" w:cstheme="minorBidi"/>
                <w:color w:val="000000" w:themeColor="text1"/>
                <w:sz w:val="22"/>
                <w:szCs w:val="22"/>
                <w:lang w:val="es-MX"/>
              </w:rPr>
            </w:pPr>
            <w:proofErr w:type="spellStart"/>
            <w:r w:rsidRPr="0322B0CC">
              <w:rPr>
                <w:rFonts w:asciiTheme="minorHAnsi" w:hAnsiTheme="minorHAnsi" w:cstheme="minorBidi"/>
                <w:color w:val="000000" w:themeColor="text1"/>
                <w:sz w:val="22"/>
                <w:szCs w:val="22"/>
                <w:lang w:val="es-MX"/>
              </w:rPr>
              <w:t>Batis</w:t>
            </w:r>
            <w:proofErr w:type="spellEnd"/>
            <w:r w:rsidRPr="0322B0CC">
              <w:rPr>
                <w:rFonts w:asciiTheme="minorHAnsi" w:hAnsiTheme="minorHAnsi" w:cstheme="minorBidi"/>
                <w:color w:val="000000" w:themeColor="text1"/>
                <w:sz w:val="22"/>
                <w:szCs w:val="22"/>
                <w:lang w:val="es-MX"/>
              </w:rPr>
              <w:t xml:space="preserve">, A. and </w:t>
            </w:r>
            <w:proofErr w:type="spellStart"/>
            <w:r w:rsidRPr="0322B0CC">
              <w:rPr>
                <w:rFonts w:asciiTheme="minorHAnsi" w:hAnsiTheme="minorHAnsi" w:cstheme="minorBidi"/>
                <w:color w:val="000000" w:themeColor="text1"/>
                <w:sz w:val="22"/>
                <w:szCs w:val="22"/>
                <w:lang w:val="es-MX"/>
              </w:rPr>
              <w:t>Albarrak</w:t>
            </w:r>
            <w:proofErr w:type="spellEnd"/>
            <w:r w:rsidRPr="0322B0CC">
              <w:rPr>
                <w:rFonts w:asciiTheme="minorHAnsi" w:hAnsiTheme="minorHAnsi" w:cstheme="minorBidi"/>
                <w:color w:val="000000" w:themeColor="text1"/>
                <w:sz w:val="22"/>
                <w:szCs w:val="22"/>
                <w:lang w:val="es-MX"/>
              </w:rPr>
              <w:t xml:space="preserve">, A., 2021. </w:t>
            </w:r>
            <w:proofErr w:type="spellStart"/>
            <w:r w:rsidRPr="0322B0CC">
              <w:rPr>
                <w:rFonts w:asciiTheme="minorHAnsi" w:hAnsiTheme="minorHAnsi" w:cstheme="minorBidi"/>
                <w:color w:val="000000" w:themeColor="text1"/>
                <w:sz w:val="22"/>
                <w:szCs w:val="22"/>
                <w:lang w:val="es-MX"/>
              </w:rPr>
              <w:t>Preferences</w:t>
            </w:r>
            <w:proofErr w:type="spellEnd"/>
            <w:r w:rsidRPr="0322B0CC">
              <w:rPr>
                <w:rFonts w:asciiTheme="minorHAnsi" w:hAnsiTheme="minorHAnsi" w:cstheme="minorBidi"/>
                <w:color w:val="000000" w:themeColor="text1"/>
                <w:sz w:val="22"/>
                <w:szCs w:val="22"/>
                <w:lang w:val="es-MX"/>
              </w:rPr>
              <w:t xml:space="preserve"> and </w:t>
            </w:r>
            <w:proofErr w:type="spellStart"/>
            <w:r w:rsidRPr="0322B0CC">
              <w:rPr>
                <w:rFonts w:asciiTheme="minorHAnsi" w:hAnsiTheme="minorHAnsi" w:cstheme="minorBidi"/>
                <w:color w:val="000000" w:themeColor="text1"/>
                <w:sz w:val="22"/>
                <w:szCs w:val="22"/>
                <w:lang w:val="es-MX"/>
              </w:rPr>
              <w:t>features</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of</w:t>
            </w:r>
            <w:proofErr w:type="spellEnd"/>
            <w:r w:rsidRPr="0322B0CC">
              <w:rPr>
                <w:rFonts w:asciiTheme="minorHAnsi" w:hAnsiTheme="minorHAnsi" w:cstheme="minorBidi"/>
                <w:color w:val="000000" w:themeColor="text1"/>
                <w:sz w:val="22"/>
                <w:szCs w:val="22"/>
                <w:lang w:val="es-MX"/>
              </w:rPr>
              <w:t xml:space="preserve"> a </w:t>
            </w:r>
            <w:proofErr w:type="spellStart"/>
            <w:r w:rsidRPr="0322B0CC">
              <w:rPr>
                <w:rFonts w:asciiTheme="minorHAnsi" w:hAnsiTheme="minorHAnsi" w:cstheme="minorBidi"/>
                <w:color w:val="000000" w:themeColor="text1"/>
                <w:sz w:val="22"/>
                <w:szCs w:val="22"/>
                <w:lang w:val="es-MX"/>
              </w:rPr>
              <w:t>blood</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donation</w:t>
            </w:r>
            <w:proofErr w:type="spellEnd"/>
            <w:r w:rsidRPr="0322B0CC">
              <w:rPr>
                <w:rFonts w:asciiTheme="minorHAnsi" w:hAnsiTheme="minorHAnsi" w:cstheme="minorBidi"/>
                <w:color w:val="000000" w:themeColor="text1"/>
                <w:sz w:val="22"/>
                <w:szCs w:val="22"/>
                <w:lang w:val="es-MX"/>
              </w:rPr>
              <w:t xml:space="preserve"> smartphone app: A </w:t>
            </w:r>
            <w:proofErr w:type="spellStart"/>
            <w:r w:rsidRPr="0322B0CC">
              <w:rPr>
                <w:rFonts w:asciiTheme="minorHAnsi" w:hAnsiTheme="minorHAnsi" w:cstheme="minorBidi"/>
                <w:color w:val="000000" w:themeColor="text1"/>
                <w:sz w:val="22"/>
                <w:szCs w:val="22"/>
                <w:lang w:val="es-MX"/>
              </w:rPr>
              <w:t>multicenter</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mixed-methods</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study</w:t>
            </w:r>
            <w:proofErr w:type="spellEnd"/>
            <w:r w:rsidRPr="0322B0CC">
              <w:rPr>
                <w:rFonts w:asciiTheme="minorHAnsi" w:hAnsiTheme="minorHAnsi" w:cstheme="minorBidi"/>
                <w:color w:val="000000" w:themeColor="text1"/>
                <w:sz w:val="22"/>
                <w:szCs w:val="22"/>
                <w:lang w:val="es-MX"/>
              </w:rPr>
              <w:t xml:space="preserve"> in </w:t>
            </w:r>
            <w:proofErr w:type="spellStart"/>
            <w:r w:rsidRPr="0322B0CC">
              <w:rPr>
                <w:rFonts w:asciiTheme="minorHAnsi" w:hAnsiTheme="minorHAnsi" w:cstheme="minorBidi"/>
                <w:color w:val="000000" w:themeColor="text1"/>
                <w:sz w:val="22"/>
                <w:szCs w:val="22"/>
                <w:lang w:val="es-MX"/>
              </w:rPr>
              <w:t>Riyadh</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Saudi</w:t>
            </w:r>
            <w:proofErr w:type="spellEnd"/>
            <w:r w:rsidRPr="0322B0CC">
              <w:rPr>
                <w:rFonts w:asciiTheme="minorHAnsi" w:hAnsiTheme="minorHAnsi" w:cstheme="minorBidi"/>
                <w:color w:val="000000" w:themeColor="text1"/>
                <w:sz w:val="22"/>
                <w:szCs w:val="22"/>
                <w:lang w:val="es-MX"/>
              </w:rPr>
              <w:t xml:space="preserve"> Arabia. [online] </w:t>
            </w:r>
            <w:proofErr w:type="spellStart"/>
            <w:r w:rsidRPr="0322B0CC">
              <w:rPr>
                <w:rFonts w:asciiTheme="minorHAnsi" w:hAnsiTheme="minorHAnsi" w:cstheme="minorBidi"/>
                <w:color w:val="000000" w:themeColor="text1"/>
                <w:sz w:val="22"/>
                <w:szCs w:val="22"/>
                <w:lang w:val="es-MX"/>
              </w:rPr>
              <w:t>Science</w:t>
            </w:r>
            <w:proofErr w:type="spellEnd"/>
            <w:r w:rsidRPr="0322B0CC">
              <w:rPr>
                <w:rFonts w:asciiTheme="minorHAnsi" w:hAnsiTheme="minorHAnsi" w:cstheme="minorBidi"/>
                <w:color w:val="000000" w:themeColor="text1"/>
                <w:sz w:val="22"/>
                <w:szCs w:val="22"/>
                <w:lang w:val="es-MX"/>
              </w:rPr>
              <w:t xml:space="preserve"> Direct. </w:t>
            </w:r>
            <w:proofErr w:type="spellStart"/>
            <w:r w:rsidRPr="0322B0CC">
              <w:rPr>
                <w:rFonts w:asciiTheme="minorHAnsi" w:hAnsiTheme="minorHAnsi" w:cstheme="minorBidi"/>
                <w:color w:val="000000" w:themeColor="text1"/>
                <w:sz w:val="22"/>
                <w:szCs w:val="22"/>
                <w:lang w:val="es-MX"/>
              </w:rPr>
              <w:t>Available</w:t>
            </w:r>
            <w:proofErr w:type="spellEnd"/>
            <w:r w:rsidRPr="0322B0CC">
              <w:rPr>
                <w:rFonts w:asciiTheme="minorHAnsi" w:hAnsiTheme="minorHAnsi" w:cstheme="minorBidi"/>
                <w:color w:val="000000" w:themeColor="text1"/>
                <w:sz w:val="22"/>
                <w:szCs w:val="22"/>
                <w:lang w:val="es-MX"/>
              </w:rPr>
              <w:t xml:space="preserve"> at: &lt;https://www.sciencedirect.com/science/article/pii/S2666990021000045&gt; [</w:t>
            </w:r>
            <w:proofErr w:type="spellStart"/>
            <w:r w:rsidRPr="0322B0CC">
              <w:rPr>
                <w:rFonts w:asciiTheme="minorHAnsi" w:hAnsiTheme="minorHAnsi" w:cstheme="minorBidi"/>
                <w:color w:val="000000" w:themeColor="text1"/>
                <w:sz w:val="22"/>
                <w:szCs w:val="22"/>
                <w:lang w:val="es-MX"/>
              </w:rPr>
              <w:t>Accessed</w:t>
            </w:r>
            <w:proofErr w:type="spellEnd"/>
            <w:r w:rsidRPr="0322B0CC">
              <w:rPr>
                <w:rFonts w:asciiTheme="minorHAnsi" w:hAnsiTheme="minorHAnsi" w:cstheme="minorBidi"/>
                <w:color w:val="000000" w:themeColor="text1"/>
                <w:sz w:val="22"/>
                <w:szCs w:val="22"/>
                <w:lang w:val="es-MX"/>
              </w:rPr>
              <w:t xml:space="preserve"> 19 May 2021].</w:t>
            </w:r>
          </w:p>
          <w:p w14:paraId="6DC25B1F" w14:textId="77777777" w:rsidR="000A739C" w:rsidRPr="000A739C" w:rsidRDefault="000A739C" w:rsidP="0322B0CC">
            <w:pPr>
              <w:pStyle w:val="Prrafodelista"/>
              <w:rPr>
                <w:rFonts w:asciiTheme="minorHAnsi" w:hAnsiTheme="minorHAnsi" w:cstheme="minorBidi"/>
                <w:color w:val="000000" w:themeColor="text1"/>
                <w:sz w:val="22"/>
                <w:szCs w:val="22"/>
                <w:lang w:val="es-MX"/>
              </w:rPr>
            </w:pPr>
          </w:p>
          <w:p w14:paraId="65132C15" w14:textId="77777777" w:rsidR="000A739C" w:rsidRDefault="000A739C" w:rsidP="0322B0CC">
            <w:pPr>
              <w:pStyle w:val="Prrafodelista"/>
              <w:numPr>
                <w:ilvl w:val="0"/>
                <w:numId w:val="19"/>
              </w:numPr>
              <w:jc w:val="left"/>
              <w:rPr>
                <w:rFonts w:asciiTheme="minorHAnsi" w:hAnsiTheme="minorHAnsi" w:cstheme="minorBidi"/>
                <w:color w:val="000000" w:themeColor="text1"/>
                <w:sz w:val="22"/>
                <w:szCs w:val="22"/>
                <w:lang w:val="es-MX"/>
              </w:rPr>
            </w:pPr>
            <w:r w:rsidRPr="0322B0CC">
              <w:rPr>
                <w:rFonts w:asciiTheme="minorHAnsi" w:hAnsiTheme="minorHAnsi" w:cstheme="minorBidi"/>
                <w:color w:val="000000" w:themeColor="text1"/>
                <w:sz w:val="22"/>
                <w:szCs w:val="22"/>
                <w:lang w:val="es-MX"/>
              </w:rPr>
              <w:t xml:space="preserve">Rao, M., 2017. </w:t>
            </w:r>
            <w:proofErr w:type="spellStart"/>
            <w:r w:rsidRPr="0322B0CC">
              <w:rPr>
                <w:rFonts w:asciiTheme="minorHAnsi" w:hAnsiTheme="minorHAnsi" w:cstheme="minorBidi"/>
                <w:color w:val="000000" w:themeColor="text1"/>
                <w:sz w:val="22"/>
                <w:szCs w:val="22"/>
                <w:lang w:val="es-MX"/>
              </w:rPr>
              <w:t>Blood</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donation</w:t>
            </w:r>
            <w:proofErr w:type="spellEnd"/>
            <w:r w:rsidRPr="0322B0CC">
              <w:rPr>
                <w:rFonts w:asciiTheme="minorHAnsi" w:hAnsiTheme="minorHAnsi" w:cstheme="minorBidi"/>
                <w:color w:val="000000" w:themeColor="text1"/>
                <w:sz w:val="22"/>
                <w:szCs w:val="22"/>
                <w:lang w:val="es-MX"/>
              </w:rPr>
              <w:t xml:space="preserve"> apps are </w:t>
            </w:r>
            <w:proofErr w:type="spellStart"/>
            <w:r w:rsidRPr="0322B0CC">
              <w:rPr>
                <w:rFonts w:asciiTheme="minorHAnsi" w:hAnsiTheme="minorHAnsi" w:cstheme="minorBidi"/>
                <w:color w:val="000000" w:themeColor="text1"/>
                <w:sz w:val="22"/>
                <w:szCs w:val="22"/>
                <w:lang w:val="es-MX"/>
              </w:rPr>
              <w:t>here</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to</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help</w:t>
            </w:r>
            <w:proofErr w:type="spellEnd"/>
            <w:r w:rsidRPr="0322B0CC">
              <w:rPr>
                <w:rFonts w:asciiTheme="minorHAnsi" w:hAnsiTheme="minorHAnsi" w:cstheme="minorBidi"/>
                <w:color w:val="000000" w:themeColor="text1"/>
                <w:sz w:val="22"/>
                <w:szCs w:val="22"/>
                <w:lang w:val="es-MX"/>
              </w:rPr>
              <w:t xml:space="preserve"> in medical </w:t>
            </w:r>
            <w:proofErr w:type="spellStart"/>
            <w:r w:rsidRPr="0322B0CC">
              <w:rPr>
                <w:rFonts w:asciiTheme="minorHAnsi" w:hAnsiTheme="minorHAnsi" w:cstheme="minorBidi"/>
                <w:color w:val="000000" w:themeColor="text1"/>
                <w:sz w:val="22"/>
                <w:szCs w:val="22"/>
                <w:lang w:val="es-MX"/>
              </w:rPr>
              <w:t>emergencies</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But</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where</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does</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the</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blood</w:t>
            </w:r>
            <w:proofErr w:type="spellEnd"/>
            <w:r w:rsidRPr="0322B0CC">
              <w:rPr>
                <w:rFonts w:asciiTheme="minorHAnsi" w:hAnsiTheme="minorHAnsi" w:cstheme="minorBidi"/>
                <w:color w:val="000000" w:themeColor="text1"/>
                <w:sz w:val="22"/>
                <w:szCs w:val="22"/>
                <w:lang w:val="es-MX"/>
              </w:rPr>
              <w:t xml:space="preserve"> </w:t>
            </w:r>
            <w:proofErr w:type="spellStart"/>
            <w:r w:rsidRPr="0322B0CC">
              <w:rPr>
                <w:rFonts w:asciiTheme="minorHAnsi" w:hAnsiTheme="minorHAnsi" w:cstheme="minorBidi"/>
                <w:color w:val="000000" w:themeColor="text1"/>
                <w:sz w:val="22"/>
                <w:szCs w:val="22"/>
                <w:lang w:val="es-MX"/>
              </w:rPr>
              <w:t>really</w:t>
            </w:r>
            <w:proofErr w:type="spellEnd"/>
            <w:r w:rsidRPr="0322B0CC">
              <w:rPr>
                <w:rFonts w:asciiTheme="minorHAnsi" w:hAnsiTheme="minorHAnsi" w:cstheme="minorBidi"/>
                <w:color w:val="000000" w:themeColor="text1"/>
                <w:sz w:val="22"/>
                <w:szCs w:val="22"/>
                <w:lang w:val="es-MX"/>
              </w:rPr>
              <w:t xml:space="preserve"> </w:t>
            </w:r>
            <w:proofErr w:type="spellStart"/>
            <w:proofErr w:type="gramStart"/>
            <w:r w:rsidRPr="0322B0CC">
              <w:rPr>
                <w:rFonts w:asciiTheme="minorHAnsi" w:hAnsiTheme="minorHAnsi" w:cstheme="minorBidi"/>
                <w:color w:val="000000" w:themeColor="text1"/>
                <w:sz w:val="22"/>
                <w:szCs w:val="22"/>
                <w:lang w:val="es-MX"/>
              </w:rPr>
              <w:t>go</w:t>
            </w:r>
            <w:proofErr w:type="spellEnd"/>
            <w:r w:rsidRPr="0322B0CC">
              <w:rPr>
                <w:rFonts w:asciiTheme="minorHAnsi" w:hAnsiTheme="minorHAnsi" w:cstheme="minorBidi"/>
                <w:color w:val="000000" w:themeColor="text1"/>
                <w:sz w:val="22"/>
                <w:szCs w:val="22"/>
                <w:lang w:val="es-MX"/>
              </w:rPr>
              <w:t>?.</w:t>
            </w:r>
            <w:proofErr w:type="gramEnd"/>
            <w:r w:rsidRPr="0322B0CC">
              <w:rPr>
                <w:rFonts w:asciiTheme="minorHAnsi" w:hAnsiTheme="minorHAnsi" w:cstheme="minorBidi"/>
                <w:color w:val="000000" w:themeColor="text1"/>
                <w:sz w:val="22"/>
                <w:szCs w:val="22"/>
                <w:lang w:val="es-MX"/>
              </w:rPr>
              <w:t xml:space="preserve"> [online] Scroll.in. </w:t>
            </w:r>
            <w:proofErr w:type="spellStart"/>
            <w:r w:rsidRPr="0322B0CC">
              <w:rPr>
                <w:rFonts w:asciiTheme="minorHAnsi" w:hAnsiTheme="minorHAnsi" w:cstheme="minorBidi"/>
                <w:color w:val="000000" w:themeColor="text1"/>
                <w:sz w:val="22"/>
                <w:szCs w:val="22"/>
                <w:lang w:val="es-MX"/>
              </w:rPr>
              <w:t>Available</w:t>
            </w:r>
            <w:proofErr w:type="spellEnd"/>
            <w:r w:rsidRPr="0322B0CC">
              <w:rPr>
                <w:rFonts w:asciiTheme="minorHAnsi" w:hAnsiTheme="minorHAnsi" w:cstheme="minorBidi"/>
                <w:color w:val="000000" w:themeColor="text1"/>
                <w:sz w:val="22"/>
                <w:szCs w:val="22"/>
                <w:lang w:val="es-MX"/>
              </w:rPr>
              <w:t xml:space="preserve"> at: </w:t>
            </w:r>
          </w:p>
          <w:p w14:paraId="35613887" w14:textId="7836B037" w:rsidR="000A739C" w:rsidRPr="000A739C" w:rsidRDefault="000A739C" w:rsidP="0322B0CC">
            <w:pPr>
              <w:pStyle w:val="Prrafodelista"/>
              <w:jc w:val="left"/>
              <w:rPr>
                <w:rFonts w:asciiTheme="minorHAnsi" w:hAnsiTheme="minorHAnsi" w:cstheme="minorBidi"/>
                <w:color w:val="000000" w:themeColor="text1"/>
                <w:sz w:val="22"/>
                <w:szCs w:val="22"/>
                <w:lang w:val="es-MX"/>
              </w:rPr>
            </w:pPr>
            <w:r w:rsidRPr="0322B0CC">
              <w:rPr>
                <w:rFonts w:asciiTheme="minorHAnsi" w:hAnsiTheme="minorHAnsi" w:cstheme="minorBidi"/>
                <w:color w:val="000000" w:themeColor="text1"/>
                <w:sz w:val="22"/>
                <w:szCs w:val="22"/>
                <w:lang w:val="es-MX"/>
              </w:rPr>
              <w:t>&lt;https://scroll.in/pulse/841558/blood-donation-apps-are-here-to-help-in-medical-emergencies-but-where-does-the-blood-really-go&gt; [</w:t>
            </w:r>
            <w:proofErr w:type="spellStart"/>
            <w:r w:rsidRPr="0322B0CC">
              <w:rPr>
                <w:rFonts w:asciiTheme="minorHAnsi" w:hAnsiTheme="minorHAnsi" w:cstheme="minorBidi"/>
                <w:color w:val="000000" w:themeColor="text1"/>
                <w:sz w:val="22"/>
                <w:szCs w:val="22"/>
                <w:lang w:val="es-MX"/>
              </w:rPr>
              <w:t>Accessed</w:t>
            </w:r>
            <w:proofErr w:type="spellEnd"/>
            <w:r w:rsidRPr="0322B0CC">
              <w:rPr>
                <w:rFonts w:asciiTheme="minorHAnsi" w:hAnsiTheme="minorHAnsi" w:cstheme="minorBidi"/>
                <w:color w:val="000000" w:themeColor="text1"/>
                <w:sz w:val="22"/>
                <w:szCs w:val="22"/>
                <w:lang w:val="es-MX"/>
              </w:rPr>
              <w:t xml:space="preserve"> 19 May 2021].</w:t>
            </w:r>
          </w:p>
          <w:p w14:paraId="28C2CB65" w14:textId="42703DEF" w:rsidR="00385D2B" w:rsidRPr="005872EC" w:rsidRDefault="00385D2B" w:rsidP="0322B0CC">
            <w:pPr>
              <w:rPr>
                <w:color w:val="8064A2" w:themeColor="accent4"/>
                <w:lang w:val="es-MX"/>
              </w:rPr>
            </w:pPr>
          </w:p>
        </w:tc>
      </w:tr>
      <w:tr w:rsidR="00977B5A" w:rsidRPr="005872EC" w14:paraId="482ADB25" w14:textId="77777777" w:rsidTr="55B3E2CF">
        <w:trPr>
          <w:trHeight w:val="970"/>
        </w:trPr>
        <w:tc>
          <w:tcPr>
            <w:tcW w:w="1915" w:type="dxa"/>
          </w:tcPr>
          <w:p w14:paraId="1EF47F3E" w14:textId="4861AC1A" w:rsidR="00977B5A" w:rsidRPr="005872EC" w:rsidRDefault="00977B5A" w:rsidP="001F529C">
            <w:pPr>
              <w:pStyle w:val="tableleft"/>
              <w:rPr>
                <w:rFonts w:asciiTheme="minorHAnsi" w:hAnsiTheme="minorHAnsi" w:cstheme="minorHAnsi"/>
                <w:lang w:val="es-MX"/>
              </w:rPr>
            </w:pPr>
            <w:r>
              <w:rPr>
                <w:rFonts w:asciiTheme="minorHAnsi" w:hAnsiTheme="minorHAnsi" w:cstheme="minorHAnsi"/>
                <w:lang w:val="es-MX"/>
              </w:rPr>
              <w:t>Obtención de requisitos</w:t>
            </w:r>
          </w:p>
        </w:tc>
        <w:tc>
          <w:tcPr>
            <w:tcW w:w="7661" w:type="dxa"/>
            <w:tcBorders>
              <w:top w:val="single" w:sz="8" w:space="0" w:color="auto"/>
              <w:bottom w:val="single" w:sz="8" w:space="0" w:color="auto"/>
            </w:tcBorders>
          </w:tcPr>
          <w:p w14:paraId="23339369" w14:textId="77777777" w:rsidR="00952A4B" w:rsidRDefault="00952A4B" w:rsidP="0322B0CC">
            <w:pPr>
              <w:rPr>
                <w:rFonts w:asciiTheme="minorHAnsi" w:hAnsiTheme="minorHAnsi" w:cstheme="minorHAnsi"/>
                <w:lang w:val="es-MX"/>
              </w:rPr>
            </w:pPr>
          </w:p>
          <w:p w14:paraId="49A39DEF" w14:textId="455684DB" w:rsidR="00977B5A" w:rsidRDefault="00703270" w:rsidP="0322B0CC">
            <w:pPr>
              <w:rPr>
                <w:rFonts w:asciiTheme="minorHAnsi" w:hAnsiTheme="minorHAnsi" w:cstheme="minorHAnsi"/>
                <w:lang w:val="es-MX"/>
              </w:rPr>
            </w:pPr>
            <w:r w:rsidRPr="00703270">
              <w:rPr>
                <w:rFonts w:asciiTheme="minorHAnsi" w:hAnsiTheme="minorHAnsi" w:cstheme="minorHAnsi"/>
                <w:lang w:val="es-MX"/>
              </w:rPr>
              <w:t xml:space="preserve">Para el proceso de </w:t>
            </w:r>
            <w:r>
              <w:rPr>
                <w:rFonts w:asciiTheme="minorHAnsi" w:hAnsiTheme="minorHAnsi" w:cstheme="minorHAnsi"/>
                <w:lang w:val="es-MX"/>
              </w:rPr>
              <w:t>obtención o elicitación de requerimientos el equipo ha decidido optar por emplear los siguientes métodos:</w:t>
            </w:r>
          </w:p>
          <w:p w14:paraId="7C1A1231" w14:textId="77777777" w:rsidR="00703270" w:rsidRDefault="00703270" w:rsidP="00703270">
            <w:pPr>
              <w:pStyle w:val="Prrafodelista"/>
              <w:numPr>
                <w:ilvl w:val="0"/>
                <w:numId w:val="21"/>
              </w:numPr>
              <w:rPr>
                <w:rFonts w:asciiTheme="minorHAnsi" w:hAnsiTheme="minorHAnsi" w:cstheme="minorHAnsi"/>
                <w:lang w:val="es-MX"/>
              </w:rPr>
            </w:pPr>
            <w:r>
              <w:rPr>
                <w:rFonts w:asciiTheme="minorHAnsi" w:hAnsiTheme="minorHAnsi" w:cstheme="minorHAnsi"/>
                <w:lang w:val="es-MX"/>
              </w:rPr>
              <w:t>Encuesta</w:t>
            </w:r>
          </w:p>
          <w:p w14:paraId="15FB5E22" w14:textId="77777777" w:rsidR="00703270" w:rsidRDefault="00703270" w:rsidP="00703270">
            <w:pPr>
              <w:pStyle w:val="Prrafodelista"/>
              <w:numPr>
                <w:ilvl w:val="0"/>
                <w:numId w:val="21"/>
              </w:numPr>
              <w:rPr>
                <w:rFonts w:asciiTheme="minorHAnsi" w:hAnsiTheme="minorHAnsi" w:cstheme="minorHAnsi"/>
                <w:lang w:val="es-MX"/>
              </w:rPr>
            </w:pPr>
            <w:r>
              <w:rPr>
                <w:rFonts w:asciiTheme="minorHAnsi" w:hAnsiTheme="minorHAnsi" w:cstheme="minorHAnsi"/>
                <w:lang w:val="es-MX"/>
              </w:rPr>
              <w:t>Entrevista</w:t>
            </w:r>
          </w:p>
          <w:p w14:paraId="23683402" w14:textId="1E729A1A" w:rsidR="00703270" w:rsidRDefault="00703270" w:rsidP="00703270">
            <w:pPr>
              <w:pStyle w:val="Prrafodelista"/>
              <w:numPr>
                <w:ilvl w:val="0"/>
                <w:numId w:val="21"/>
              </w:numPr>
              <w:rPr>
                <w:rFonts w:asciiTheme="minorHAnsi" w:hAnsiTheme="minorHAnsi" w:cstheme="minorHAnsi"/>
                <w:lang w:val="es-MX"/>
              </w:rPr>
            </w:pPr>
            <w:r>
              <w:rPr>
                <w:rFonts w:asciiTheme="minorHAnsi" w:hAnsiTheme="minorHAnsi" w:cstheme="minorHAnsi"/>
                <w:lang w:val="es-MX"/>
              </w:rPr>
              <w:t>Lluvia de ideas</w:t>
            </w:r>
          </w:p>
          <w:p w14:paraId="2D8EA17A" w14:textId="77777777" w:rsidR="00BC79B5" w:rsidRDefault="00BC79B5" w:rsidP="00BC79B5">
            <w:pPr>
              <w:pStyle w:val="Prrafodelista"/>
              <w:rPr>
                <w:rFonts w:asciiTheme="minorHAnsi" w:hAnsiTheme="minorHAnsi" w:cstheme="minorHAnsi"/>
                <w:lang w:val="es-MX"/>
              </w:rPr>
            </w:pPr>
          </w:p>
          <w:p w14:paraId="2FB146DC" w14:textId="0B214D99" w:rsidR="00703270" w:rsidRDefault="00BC79B5" w:rsidP="00703270">
            <w:pPr>
              <w:rPr>
                <w:rFonts w:asciiTheme="minorHAnsi" w:hAnsiTheme="minorHAnsi" w:cstheme="minorHAnsi"/>
                <w:lang w:val="es-MX"/>
              </w:rPr>
            </w:pPr>
            <w:r>
              <w:rPr>
                <w:rFonts w:asciiTheme="minorHAnsi" w:hAnsiTheme="minorHAnsi" w:cstheme="minorHAnsi"/>
                <w:lang w:val="es-MX"/>
              </w:rPr>
              <w:t xml:space="preserve">El propósito de emplear los métodos anteriormente mencionados es para poder obtener información más precisa que nos ayude a mejorar y crear nuevos perfiles </w:t>
            </w:r>
            <w:r w:rsidR="00FB3BE7">
              <w:rPr>
                <w:rFonts w:asciiTheme="minorHAnsi" w:hAnsiTheme="minorHAnsi" w:cstheme="minorHAnsi"/>
                <w:lang w:val="es-MX"/>
              </w:rPr>
              <w:t>de usuarios.</w:t>
            </w:r>
          </w:p>
          <w:p w14:paraId="17AA9304" w14:textId="594B6FA1" w:rsidR="00FB3BE7" w:rsidRDefault="00FB3BE7" w:rsidP="00703270">
            <w:pPr>
              <w:rPr>
                <w:rFonts w:asciiTheme="minorHAnsi" w:hAnsiTheme="minorHAnsi" w:cstheme="minorHAnsi"/>
                <w:lang w:val="es-MX"/>
              </w:rPr>
            </w:pPr>
            <w:r>
              <w:rPr>
                <w:rFonts w:asciiTheme="minorHAnsi" w:hAnsiTheme="minorHAnsi" w:cstheme="minorHAnsi"/>
                <w:lang w:val="es-MX"/>
              </w:rPr>
              <w:t>Los métodos fueron escogidos por su facilidad y fiabilidad para ser implementados. A continuación, se detallará el por qué y el como se planea emplear los métodos escogidos.</w:t>
            </w:r>
          </w:p>
          <w:p w14:paraId="62566512" w14:textId="77777777" w:rsidR="00FB3BE7" w:rsidRDefault="00FB3BE7" w:rsidP="00703270">
            <w:pPr>
              <w:rPr>
                <w:rFonts w:asciiTheme="minorHAnsi" w:hAnsiTheme="minorHAnsi" w:cstheme="minorHAnsi"/>
                <w:lang w:val="es-MX"/>
              </w:rPr>
            </w:pPr>
          </w:p>
          <w:p w14:paraId="3455A65D" w14:textId="77777777" w:rsidR="00703270" w:rsidRDefault="00FB3BE7" w:rsidP="00703270">
            <w:pPr>
              <w:rPr>
                <w:rFonts w:asciiTheme="minorHAnsi" w:hAnsiTheme="minorHAnsi" w:cstheme="minorHAnsi"/>
                <w:b/>
                <w:bCs/>
                <w:lang w:val="es-MX"/>
              </w:rPr>
            </w:pPr>
            <w:r>
              <w:rPr>
                <w:rFonts w:asciiTheme="minorHAnsi" w:hAnsiTheme="minorHAnsi" w:cstheme="minorHAnsi"/>
                <w:b/>
                <w:bCs/>
                <w:lang w:val="es-MX"/>
              </w:rPr>
              <w:t>Encuesta</w:t>
            </w:r>
          </w:p>
          <w:p w14:paraId="33747326" w14:textId="77777777" w:rsidR="00FB3BE7" w:rsidRDefault="00FB3BE7" w:rsidP="00703270">
            <w:pPr>
              <w:rPr>
                <w:rFonts w:asciiTheme="minorHAnsi" w:hAnsiTheme="minorHAnsi" w:cstheme="minorHAnsi"/>
                <w:lang w:val="es-MX"/>
              </w:rPr>
            </w:pPr>
            <w:r>
              <w:rPr>
                <w:rFonts w:asciiTheme="minorHAnsi" w:hAnsiTheme="minorHAnsi" w:cstheme="minorHAnsi"/>
                <w:lang w:val="es-MX"/>
              </w:rPr>
              <w:t xml:space="preserve">La encuesta se </w:t>
            </w:r>
            <w:r w:rsidR="00C06797">
              <w:rPr>
                <w:rFonts w:asciiTheme="minorHAnsi" w:hAnsiTheme="minorHAnsi" w:cstheme="minorHAnsi"/>
                <w:lang w:val="es-MX"/>
              </w:rPr>
              <w:t>empleará</w:t>
            </w:r>
            <w:r>
              <w:rPr>
                <w:rFonts w:asciiTheme="minorHAnsi" w:hAnsiTheme="minorHAnsi" w:cstheme="minorHAnsi"/>
                <w:lang w:val="es-MX"/>
              </w:rPr>
              <w:t xml:space="preserve"> por ser fácil y rápida de implementar ya que nos permitirá obtener información de un gran grupo de potenciales usuarios de manera rápida y </w:t>
            </w:r>
            <w:r>
              <w:rPr>
                <w:rFonts w:asciiTheme="minorHAnsi" w:hAnsiTheme="minorHAnsi" w:cstheme="minorHAnsi"/>
                <w:lang w:val="es-MX"/>
              </w:rPr>
              <w:lastRenderedPageBreak/>
              <w:t xml:space="preserve">sencilla. </w:t>
            </w:r>
            <w:r w:rsidR="00C06797">
              <w:rPr>
                <w:rFonts w:asciiTheme="minorHAnsi" w:hAnsiTheme="minorHAnsi" w:cstheme="minorHAnsi"/>
                <w:lang w:val="es-MX"/>
              </w:rPr>
              <w:t>Dada la situación de pandemia en la que se encuentra el país y el mundo se limitara la encuesta a familiares, amigos y compañeros de clase, pero no se descarta la posibilidad de aplicar encuestas en línea a completos desconocidos, como un complemento que podría ser útil para obtener mayor información.</w:t>
            </w:r>
          </w:p>
          <w:p w14:paraId="5EF5E8CF" w14:textId="77777777" w:rsidR="00C06797" w:rsidRDefault="00C06797" w:rsidP="00703270">
            <w:pPr>
              <w:rPr>
                <w:rFonts w:asciiTheme="minorHAnsi" w:hAnsiTheme="minorHAnsi" w:cstheme="minorHAnsi"/>
                <w:lang w:val="es-MX"/>
              </w:rPr>
            </w:pPr>
          </w:p>
          <w:p w14:paraId="327BC4E6" w14:textId="1E5140AE" w:rsidR="00C06797" w:rsidRDefault="003D6161" w:rsidP="00703270">
            <w:pPr>
              <w:rPr>
                <w:rFonts w:asciiTheme="minorHAnsi" w:hAnsiTheme="minorHAnsi" w:cstheme="minorHAnsi"/>
                <w:b/>
                <w:bCs/>
                <w:lang w:val="es-MX"/>
              </w:rPr>
            </w:pPr>
            <w:r>
              <w:rPr>
                <w:rFonts w:asciiTheme="minorHAnsi" w:hAnsiTheme="minorHAnsi" w:cstheme="minorHAnsi"/>
                <w:b/>
                <w:bCs/>
                <w:lang w:val="es-MX"/>
              </w:rPr>
              <w:t>Entrevista</w:t>
            </w:r>
          </w:p>
          <w:p w14:paraId="2E2B03FE" w14:textId="5FAF3D1F" w:rsidR="003D6161" w:rsidRDefault="00030EF6" w:rsidP="00703270">
            <w:pPr>
              <w:rPr>
                <w:rFonts w:asciiTheme="minorHAnsi" w:hAnsiTheme="minorHAnsi" w:cstheme="minorHAnsi"/>
                <w:lang w:val="es-MX"/>
              </w:rPr>
            </w:pPr>
            <w:r>
              <w:rPr>
                <w:rFonts w:asciiTheme="minorHAnsi" w:hAnsiTheme="minorHAnsi" w:cstheme="minorHAnsi"/>
                <w:lang w:val="es-MX"/>
              </w:rPr>
              <w:t>La entrevista se empleará debido al acercamiento que brinda con los posibles usuarios finales. Durante la entrevista esperamos empatizar y comprender al usuario para poder obtener información valiosa para el diseño de la aplicación. Se planea que la entrevista se realice a familiares y amigos de los miembros del equipo de desarrollo</w:t>
            </w:r>
            <w:r w:rsidR="00567EEA">
              <w:rPr>
                <w:rFonts w:asciiTheme="minorHAnsi" w:hAnsiTheme="minorHAnsi" w:cstheme="minorHAnsi"/>
                <w:lang w:val="es-MX"/>
              </w:rPr>
              <w:t>, de igual manera dado la aplicación que se quiere construir se planea que se tengan dos tipos de entrevistas: una entrevista con ciertas personas tratando temas sobre cuantas veces han donado sangre, por qué lo han hecho o por qué no lo han hecho etc. Y el segundo tipo de entrevista solo podrá ser aplicado a personas que se han visto en necesidad de recibir una transfusión de sangre. Esta entrevista tendrá el objetivo de obtener información sobre el proceso y posibles problemas que se hayan tenido para obtener la sangre.</w:t>
            </w:r>
          </w:p>
          <w:p w14:paraId="60C8B6C9" w14:textId="0F1925C6" w:rsidR="00FB07C4" w:rsidRDefault="00FB07C4" w:rsidP="00703270">
            <w:pPr>
              <w:rPr>
                <w:rFonts w:asciiTheme="minorHAnsi" w:hAnsiTheme="minorHAnsi" w:cstheme="minorHAnsi"/>
                <w:lang w:val="es-MX"/>
              </w:rPr>
            </w:pPr>
          </w:p>
          <w:p w14:paraId="52CACDDB" w14:textId="7DB30175" w:rsidR="00FB07C4" w:rsidRDefault="00FB07C4" w:rsidP="00703270">
            <w:pPr>
              <w:rPr>
                <w:rFonts w:asciiTheme="minorHAnsi" w:hAnsiTheme="minorHAnsi" w:cstheme="minorHAnsi"/>
                <w:b/>
                <w:bCs/>
                <w:lang w:val="es-MX"/>
              </w:rPr>
            </w:pPr>
            <w:r>
              <w:rPr>
                <w:rFonts w:asciiTheme="minorHAnsi" w:hAnsiTheme="minorHAnsi" w:cstheme="minorHAnsi"/>
                <w:b/>
                <w:bCs/>
                <w:lang w:val="es-MX"/>
              </w:rPr>
              <w:t>Lluvia de ideas</w:t>
            </w:r>
          </w:p>
          <w:p w14:paraId="574BDF1D" w14:textId="43D8CDF6" w:rsidR="00FB07C4" w:rsidRPr="00FB07C4" w:rsidRDefault="002B29C9" w:rsidP="00703270">
            <w:pPr>
              <w:rPr>
                <w:rFonts w:asciiTheme="minorHAnsi" w:hAnsiTheme="minorHAnsi" w:cstheme="minorHAnsi"/>
                <w:lang w:val="es-MX"/>
              </w:rPr>
            </w:pPr>
            <w:r>
              <w:rPr>
                <w:rFonts w:asciiTheme="minorHAnsi" w:hAnsiTheme="minorHAnsi" w:cstheme="minorHAnsi"/>
                <w:lang w:val="es-MX"/>
              </w:rPr>
              <w:t xml:space="preserve">La lluvia de ideas se </w:t>
            </w:r>
            <w:r w:rsidR="000915A2">
              <w:rPr>
                <w:rFonts w:asciiTheme="minorHAnsi" w:hAnsiTheme="minorHAnsi" w:cstheme="minorHAnsi"/>
                <w:lang w:val="es-MX"/>
              </w:rPr>
              <w:t>empleará</w:t>
            </w:r>
            <w:r>
              <w:rPr>
                <w:rFonts w:asciiTheme="minorHAnsi" w:hAnsiTheme="minorHAnsi" w:cstheme="minorHAnsi"/>
                <w:lang w:val="es-MX"/>
              </w:rPr>
              <w:t xml:space="preserve"> para que el equipo desarrollador pueda dar sus ideas y puntos de vista de lo que se podría implementar en la aplicación, como un complemento a la información de los usuarios que hayan sido identificadas con las encuestas y entrevistas.</w:t>
            </w:r>
          </w:p>
          <w:p w14:paraId="24C22C51" w14:textId="1AF1349A" w:rsidR="00C06797" w:rsidRPr="00FB3BE7" w:rsidRDefault="00C06797" w:rsidP="00703270">
            <w:pPr>
              <w:rPr>
                <w:rFonts w:asciiTheme="minorHAnsi" w:hAnsiTheme="minorHAnsi" w:cstheme="minorHAnsi"/>
                <w:lang w:val="es-MX"/>
              </w:rPr>
            </w:pPr>
          </w:p>
        </w:tc>
      </w:tr>
      <w:tr w:rsidR="00E70A09" w:rsidRPr="005872EC" w14:paraId="334898BB" w14:textId="77777777" w:rsidTr="55B3E2CF">
        <w:trPr>
          <w:trHeight w:val="970"/>
        </w:trPr>
        <w:tc>
          <w:tcPr>
            <w:tcW w:w="1915" w:type="dxa"/>
          </w:tcPr>
          <w:p w14:paraId="37F6B8F5" w14:textId="40468F78" w:rsidR="00E70A09" w:rsidRDefault="00E70A09" w:rsidP="001F529C">
            <w:pPr>
              <w:pStyle w:val="tableleft"/>
              <w:rPr>
                <w:rFonts w:asciiTheme="minorHAnsi" w:hAnsiTheme="minorHAnsi" w:cstheme="minorHAnsi"/>
                <w:lang w:val="es-MX"/>
              </w:rPr>
            </w:pPr>
            <w:r>
              <w:rPr>
                <w:rFonts w:asciiTheme="minorHAnsi" w:hAnsiTheme="minorHAnsi" w:cstheme="minorHAnsi"/>
                <w:lang w:val="es-MX"/>
              </w:rPr>
              <w:lastRenderedPageBreak/>
              <w:t>Perfiles, personas y escenarios</w:t>
            </w:r>
          </w:p>
        </w:tc>
        <w:tc>
          <w:tcPr>
            <w:tcW w:w="7661" w:type="dxa"/>
            <w:tcBorders>
              <w:top w:val="single" w:sz="8" w:space="0" w:color="auto"/>
              <w:bottom w:val="single" w:sz="8" w:space="0" w:color="auto"/>
            </w:tcBorders>
          </w:tcPr>
          <w:p w14:paraId="4B35617C" w14:textId="77777777" w:rsidR="00E70A09" w:rsidRDefault="00E70A09" w:rsidP="0322B0CC">
            <w:pPr>
              <w:rPr>
                <w:rFonts w:asciiTheme="minorHAnsi" w:hAnsiTheme="minorHAnsi" w:cstheme="minorHAnsi"/>
                <w:lang w:val="es-MX"/>
              </w:rPr>
            </w:pPr>
          </w:p>
          <w:p w14:paraId="737412BD" w14:textId="77777777" w:rsidR="00E70A09" w:rsidRDefault="00E70A09" w:rsidP="0322B0CC">
            <w:pPr>
              <w:rPr>
                <w:rFonts w:asciiTheme="minorHAnsi" w:hAnsiTheme="minorHAnsi" w:cstheme="minorHAnsi"/>
                <w:lang w:val="es-MX"/>
              </w:rPr>
            </w:pPr>
            <w:r>
              <w:rPr>
                <w:rFonts w:asciiTheme="minorHAnsi" w:hAnsiTheme="minorHAnsi" w:cstheme="minorHAnsi"/>
                <w:lang w:val="es-MX"/>
              </w:rPr>
              <w:t>Documento anexo:</w:t>
            </w:r>
          </w:p>
          <w:p w14:paraId="22F45EC0" w14:textId="77777777" w:rsidR="00E70A09" w:rsidRDefault="00E70A09" w:rsidP="00E70A09">
            <w:pPr>
              <w:pStyle w:val="Prrafodelista"/>
              <w:numPr>
                <w:ilvl w:val="0"/>
                <w:numId w:val="22"/>
              </w:numPr>
              <w:rPr>
                <w:rFonts w:asciiTheme="minorHAnsi" w:hAnsiTheme="minorHAnsi" w:cstheme="minorHAnsi"/>
                <w:lang w:val="es-MX"/>
              </w:rPr>
            </w:pPr>
            <w:r>
              <w:rPr>
                <w:rFonts w:asciiTheme="minorHAnsi" w:hAnsiTheme="minorHAnsi" w:cstheme="minorHAnsi"/>
                <w:lang w:val="es-MX"/>
              </w:rPr>
              <w:t>Anexo-Modelado de usuarios.docx</w:t>
            </w:r>
          </w:p>
          <w:p w14:paraId="0F2255F7" w14:textId="109AEFF6" w:rsidR="00E70A09" w:rsidRPr="00E70A09" w:rsidRDefault="00E70A09" w:rsidP="00E70A09">
            <w:pPr>
              <w:pStyle w:val="Prrafodelista"/>
              <w:rPr>
                <w:rFonts w:asciiTheme="minorHAnsi" w:hAnsiTheme="minorHAnsi" w:cstheme="minorHAnsi"/>
                <w:lang w:val="es-MX"/>
              </w:rPr>
            </w:pPr>
          </w:p>
        </w:tc>
      </w:tr>
      <w:tr w:rsidR="00D27726" w:rsidRPr="005872EC" w14:paraId="44F5E1A3" w14:textId="77777777" w:rsidTr="55B3E2CF">
        <w:trPr>
          <w:trHeight w:val="1253"/>
        </w:trPr>
        <w:tc>
          <w:tcPr>
            <w:tcW w:w="1915" w:type="dxa"/>
          </w:tcPr>
          <w:p w14:paraId="5C821BC2" w14:textId="77777777" w:rsidR="00D27726" w:rsidRPr="005872EC" w:rsidRDefault="00D27726" w:rsidP="001F529C">
            <w:pPr>
              <w:pStyle w:val="tableleft"/>
              <w:rPr>
                <w:rFonts w:asciiTheme="minorHAnsi" w:hAnsiTheme="minorHAnsi" w:cstheme="minorHAnsi"/>
                <w:lang w:val="es-MX"/>
              </w:rPr>
            </w:pPr>
          </w:p>
          <w:p w14:paraId="066FB76C" w14:textId="0A5355F8" w:rsidR="00D27726" w:rsidRPr="005872EC" w:rsidRDefault="00D7492E" w:rsidP="009963BD">
            <w:pPr>
              <w:pStyle w:val="Ttulo2"/>
            </w:pPr>
            <w:bookmarkStart w:id="45" w:name="_Toc73104840"/>
            <w:r>
              <w:t>Otras referencias</w:t>
            </w:r>
            <w:bookmarkEnd w:id="45"/>
          </w:p>
        </w:tc>
        <w:tc>
          <w:tcPr>
            <w:tcW w:w="7661" w:type="dxa"/>
            <w:tcBorders>
              <w:top w:val="single" w:sz="8" w:space="0" w:color="auto"/>
              <w:bottom w:val="single" w:sz="8" w:space="0" w:color="auto"/>
            </w:tcBorders>
          </w:tcPr>
          <w:p w14:paraId="06DC6AD4" w14:textId="77777777" w:rsidR="00D27726" w:rsidRPr="005872EC" w:rsidRDefault="00D27726" w:rsidP="00530917">
            <w:pPr>
              <w:rPr>
                <w:rFonts w:asciiTheme="minorHAnsi" w:hAnsiTheme="minorHAnsi" w:cstheme="minorHAnsi"/>
                <w:lang w:val="es-MX"/>
              </w:rPr>
            </w:pPr>
          </w:p>
          <w:p w14:paraId="19C018E3" w14:textId="1E56FDAE" w:rsidR="00A97A18" w:rsidRDefault="00A97A18" w:rsidP="0322B0CC">
            <w:pPr>
              <w:pStyle w:val="Prrafodelista"/>
              <w:numPr>
                <w:ilvl w:val="0"/>
                <w:numId w:val="19"/>
              </w:numPr>
              <w:jc w:val="left"/>
              <w:rPr>
                <w:rFonts w:asciiTheme="minorHAnsi" w:hAnsiTheme="minorHAnsi" w:cstheme="minorBidi"/>
                <w:color w:val="000000" w:themeColor="text1"/>
                <w:sz w:val="22"/>
                <w:szCs w:val="22"/>
                <w:lang w:val="es-MX"/>
              </w:rPr>
            </w:pPr>
            <w:r w:rsidRPr="0322B0CC">
              <w:rPr>
                <w:rFonts w:asciiTheme="minorHAnsi" w:hAnsiTheme="minorHAnsi" w:cstheme="minorBidi"/>
                <w:color w:val="000000" w:themeColor="text1"/>
                <w:sz w:val="22"/>
                <w:szCs w:val="22"/>
                <w:lang w:val="es-MX"/>
              </w:rPr>
              <w:t xml:space="preserve">Gabinete.mx. 2019. </w:t>
            </w:r>
            <w:r w:rsidR="00A876B5" w:rsidRPr="0322B0CC">
              <w:rPr>
                <w:rFonts w:asciiTheme="minorHAnsi" w:hAnsiTheme="minorHAnsi" w:cstheme="minorBidi"/>
                <w:color w:val="000000" w:themeColor="text1"/>
                <w:sz w:val="22"/>
                <w:szCs w:val="22"/>
                <w:lang w:val="es-MX"/>
              </w:rPr>
              <w:t>Donación de sangre en México</w:t>
            </w:r>
            <w:r w:rsidRPr="0322B0CC">
              <w:rPr>
                <w:rFonts w:asciiTheme="minorHAnsi" w:hAnsiTheme="minorHAnsi" w:cstheme="minorBidi"/>
                <w:color w:val="000000" w:themeColor="text1"/>
                <w:sz w:val="22"/>
                <w:szCs w:val="22"/>
                <w:lang w:val="es-MX"/>
              </w:rPr>
              <w:t xml:space="preserve">. [online] </w:t>
            </w:r>
            <w:proofErr w:type="spellStart"/>
            <w:r w:rsidRPr="0322B0CC">
              <w:rPr>
                <w:rFonts w:asciiTheme="minorHAnsi" w:hAnsiTheme="minorHAnsi" w:cstheme="minorBidi"/>
                <w:color w:val="000000" w:themeColor="text1"/>
                <w:sz w:val="22"/>
                <w:szCs w:val="22"/>
                <w:lang w:val="es-MX"/>
              </w:rPr>
              <w:t>Available</w:t>
            </w:r>
            <w:proofErr w:type="spellEnd"/>
            <w:r w:rsidRPr="0322B0CC">
              <w:rPr>
                <w:rFonts w:asciiTheme="minorHAnsi" w:hAnsiTheme="minorHAnsi" w:cstheme="minorBidi"/>
                <w:color w:val="000000" w:themeColor="text1"/>
                <w:sz w:val="22"/>
                <w:szCs w:val="22"/>
                <w:lang w:val="es-MX"/>
              </w:rPr>
              <w:t xml:space="preserve"> at: &lt;https://gabinete.mx/images/datadato/donacion/ST_donacion_sangre_2019.pdf&gt; [</w:t>
            </w:r>
            <w:proofErr w:type="spellStart"/>
            <w:r w:rsidRPr="0322B0CC">
              <w:rPr>
                <w:rFonts w:asciiTheme="minorHAnsi" w:hAnsiTheme="minorHAnsi" w:cstheme="minorBidi"/>
                <w:color w:val="000000" w:themeColor="text1"/>
                <w:sz w:val="22"/>
                <w:szCs w:val="22"/>
                <w:lang w:val="es-MX"/>
              </w:rPr>
              <w:t>Accessed</w:t>
            </w:r>
            <w:proofErr w:type="spellEnd"/>
            <w:r w:rsidRPr="0322B0CC">
              <w:rPr>
                <w:rFonts w:asciiTheme="minorHAnsi" w:hAnsiTheme="minorHAnsi" w:cstheme="minorBidi"/>
                <w:color w:val="000000" w:themeColor="text1"/>
                <w:sz w:val="22"/>
                <w:szCs w:val="22"/>
                <w:lang w:val="es-MX"/>
              </w:rPr>
              <w:t xml:space="preserve"> 19 May 2021].</w:t>
            </w:r>
          </w:p>
          <w:p w14:paraId="79877209" w14:textId="77777777" w:rsidR="00A97A18" w:rsidRDefault="00A97A18" w:rsidP="0322B0CC">
            <w:pPr>
              <w:pStyle w:val="Prrafodelista"/>
              <w:jc w:val="left"/>
              <w:rPr>
                <w:rFonts w:asciiTheme="minorHAnsi" w:hAnsiTheme="minorHAnsi" w:cstheme="minorBidi"/>
                <w:color w:val="000000" w:themeColor="text1"/>
                <w:sz w:val="22"/>
                <w:szCs w:val="22"/>
                <w:lang w:val="es-MX"/>
              </w:rPr>
            </w:pPr>
          </w:p>
          <w:p w14:paraId="5C2EBE9A" w14:textId="77777777" w:rsidR="00A97A18" w:rsidRDefault="00A97A18" w:rsidP="0322B0CC">
            <w:pPr>
              <w:pStyle w:val="Prrafodelista"/>
              <w:numPr>
                <w:ilvl w:val="0"/>
                <w:numId w:val="19"/>
              </w:numPr>
              <w:jc w:val="left"/>
              <w:rPr>
                <w:rFonts w:asciiTheme="minorHAnsi" w:hAnsiTheme="minorHAnsi" w:cstheme="minorBidi"/>
                <w:color w:val="000000" w:themeColor="text1"/>
                <w:sz w:val="22"/>
                <w:szCs w:val="22"/>
                <w:lang w:val="es-MX"/>
              </w:rPr>
            </w:pPr>
            <w:r w:rsidRPr="0322B0CC">
              <w:rPr>
                <w:rFonts w:asciiTheme="minorHAnsi" w:hAnsiTheme="minorHAnsi" w:cstheme="minorBidi"/>
                <w:color w:val="000000" w:themeColor="text1"/>
                <w:sz w:val="22"/>
                <w:szCs w:val="22"/>
                <w:lang w:val="es-MX"/>
              </w:rPr>
              <w:t xml:space="preserve">Código F. 2017. Donar sangre es regalar vida. [online] </w:t>
            </w:r>
            <w:proofErr w:type="spellStart"/>
            <w:r w:rsidRPr="0322B0CC">
              <w:rPr>
                <w:rFonts w:asciiTheme="minorHAnsi" w:hAnsiTheme="minorHAnsi" w:cstheme="minorBidi"/>
                <w:color w:val="000000" w:themeColor="text1"/>
                <w:sz w:val="22"/>
                <w:szCs w:val="22"/>
                <w:lang w:val="es-MX"/>
              </w:rPr>
              <w:t>Available</w:t>
            </w:r>
            <w:proofErr w:type="spellEnd"/>
            <w:r w:rsidRPr="0322B0CC">
              <w:rPr>
                <w:rFonts w:asciiTheme="minorHAnsi" w:hAnsiTheme="minorHAnsi" w:cstheme="minorBidi"/>
                <w:color w:val="000000" w:themeColor="text1"/>
                <w:sz w:val="22"/>
                <w:szCs w:val="22"/>
                <w:lang w:val="es-MX"/>
              </w:rPr>
              <w:t xml:space="preserve"> at: &lt;https://codigof.mx/donar-sangre-regalar-vida/&gt; [</w:t>
            </w:r>
            <w:proofErr w:type="spellStart"/>
            <w:r w:rsidRPr="0322B0CC">
              <w:rPr>
                <w:rFonts w:asciiTheme="minorHAnsi" w:hAnsiTheme="minorHAnsi" w:cstheme="minorBidi"/>
                <w:color w:val="000000" w:themeColor="text1"/>
                <w:sz w:val="22"/>
                <w:szCs w:val="22"/>
                <w:lang w:val="es-MX"/>
              </w:rPr>
              <w:t>Accessed</w:t>
            </w:r>
            <w:proofErr w:type="spellEnd"/>
            <w:r w:rsidRPr="0322B0CC">
              <w:rPr>
                <w:rFonts w:asciiTheme="minorHAnsi" w:hAnsiTheme="minorHAnsi" w:cstheme="minorBidi"/>
                <w:color w:val="000000" w:themeColor="text1"/>
                <w:sz w:val="22"/>
                <w:szCs w:val="22"/>
                <w:lang w:val="es-MX"/>
              </w:rPr>
              <w:t xml:space="preserve"> 19 May 2021].</w:t>
            </w:r>
          </w:p>
          <w:p w14:paraId="50FAEA28" w14:textId="3A64AFF3" w:rsidR="00760E14" w:rsidRPr="005872EC" w:rsidRDefault="00760E14" w:rsidP="0322B0CC">
            <w:pPr>
              <w:rPr>
                <w:rFonts w:asciiTheme="minorHAnsi" w:hAnsiTheme="minorHAnsi" w:cstheme="minorBidi"/>
                <w:color w:val="8064A2" w:themeColor="accent4"/>
                <w:lang w:val="es-MX"/>
              </w:rPr>
            </w:pPr>
          </w:p>
        </w:tc>
      </w:tr>
      <w:tr w:rsidR="002570B8" w:rsidRPr="005872EC" w14:paraId="3E396A0D" w14:textId="77777777" w:rsidTr="55B3E2CF">
        <w:trPr>
          <w:trHeight w:val="1253"/>
        </w:trPr>
        <w:tc>
          <w:tcPr>
            <w:tcW w:w="1915" w:type="dxa"/>
          </w:tcPr>
          <w:p w14:paraId="27DE13A4" w14:textId="77777777" w:rsidR="002570B8" w:rsidRPr="005872EC" w:rsidRDefault="002570B8" w:rsidP="009963BD">
            <w:pPr>
              <w:pStyle w:val="Ttulo2"/>
            </w:pPr>
            <w:bookmarkStart w:id="46" w:name="_Toc73104841"/>
            <w:r w:rsidRPr="005872EC">
              <w:t>Plan de actividades</w:t>
            </w:r>
            <w:bookmarkEnd w:id="46"/>
          </w:p>
        </w:tc>
        <w:tc>
          <w:tcPr>
            <w:tcW w:w="7661" w:type="dxa"/>
            <w:tcBorders>
              <w:top w:val="single" w:sz="8" w:space="0" w:color="auto"/>
              <w:bottom w:val="single" w:sz="8" w:space="0" w:color="auto"/>
            </w:tcBorders>
          </w:tcPr>
          <w:p w14:paraId="23CA2A11" w14:textId="1F4552C0" w:rsidR="002F2D5C" w:rsidRDefault="002F2D5C" w:rsidP="0322B0CC">
            <w:pPr>
              <w:rPr>
                <w:i/>
                <w:iCs/>
                <w:lang w:val="es-MX"/>
              </w:rPr>
            </w:pPr>
          </w:p>
          <w:p w14:paraId="65E5FCE5" w14:textId="67951F74" w:rsidR="002F2D5C" w:rsidRDefault="002F2D5C" w:rsidP="0322B0CC">
            <w:pPr>
              <w:rPr>
                <w:rFonts w:asciiTheme="minorHAnsi" w:hAnsiTheme="minorHAnsi" w:cstheme="minorBidi"/>
                <w:lang w:val="es-MX"/>
              </w:rPr>
            </w:pPr>
            <w:r w:rsidRPr="0322B0CC">
              <w:rPr>
                <w:rFonts w:asciiTheme="minorHAnsi" w:hAnsiTheme="minorHAnsi" w:cstheme="minorBidi"/>
                <w:lang w:val="es-MX"/>
              </w:rPr>
              <w:t>Documento anexo:</w:t>
            </w:r>
          </w:p>
          <w:p w14:paraId="5EE4A484" w14:textId="42D5F7B6" w:rsidR="002F2D5C" w:rsidRPr="002F2D5C" w:rsidRDefault="005E2CFE" w:rsidP="55B3E2CF">
            <w:pPr>
              <w:pStyle w:val="Prrafodelista"/>
              <w:numPr>
                <w:ilvl w:val="0"/>
                <w:numId w:val="20"/>
              </w:numPr>
              <w:rPr>
                <w:rFonts w:asciiTheme="minorHAnsi" w:hAnsiTheme="minorHAnsi" w:cstheme="minorBidi"/>
                <w:lang w:val="es-MX"/>
              </w:rPr>
            </w:pPr>
            <w:r>
              <w:rPr>
                <w:rFonts w:asciiTheme="minorHAnsi" w:hAnsiTheme="minorHAnsi" w:cstheme="minorBidi"/>
                <w:lang w:val="es-MX"/>
              </w:rPr>
              <w:t>Anexo-</w:t>
            </w:r>
            <w:r w:rsidR="002F2D5C" w:rsidRPr="55B3E2CF">
              <w:rPr>
                <w:rFonts w:asciiTheme="minorHAnsi" w:hAnsiTheme="minorHAnsi" w:cstheme="minorBidi"/>
                <w:lang w:val="es-MX"/>
              </w:rPr>
              <w:t>Pla</w:t>
            </w:r>
            <w:r>
              <w:rPr>
                <w:rFonts w:asciiTheme="minorHAnsi" w:hAnsiTheme="minorHAnsi" w:cstheme="minorBidi"/>
                <w:lang w:val="es-MX"/>
              </w:rPr>
              <w:t>n de trabajo</w:t>
            </w:r>
            <w:r w:rsidR="002F2D5C" w:rsidRPr="55B3E2CF">
              <w:rPr>
                <w:rFonts w:asciiTheme="minorHAnsi" w:hAnsiTheme="minorHAnsi" w:cstheme="minorBidi"/>
                <w:lang w:val="es-MX"/>
              </w:rPr>
              <w:t>.</w:t>
            </w:r>
            <w:r w:rsidR="00EF0970" w:rsidRPr="55B3E2CF">
              <w:rPr>
                <w:rFonts w:asciiTheme="minorHAnsi" w:hAnsiTheme="minorHAnsi" w:cstheme="minorBidi"/>
                <w:lang w:val="es-MX"/>
              </w:rPr>
              <w:t>xlsx</w:t>
            </w:r>
          </w:p>
          <w:p w14:paraId="71CC1B1F" w14:textId="32CFA37E" w:rsidR="002570B8" w:rsidRPr="005872EC" w:rsidRDefault="002570B8" w:rsidP="0322B0CC">
            <w:pPr>
              <w:rPr>
                <w:rFonts w:asciiTheme="minorHAnsi" w:hAnsiTheme="minorHAnsi" w:cstheme="minorBidi"/>
                <w:color w:val="8064A2" w:themeColor="accent4"/>
                <w:lang w:val="es-MX"/>
              </w:rPr>
            </w:pPr>
          </w:p>
        </w:tc>
      </w:tr>
    </w:tbl>
    <w:p w14:paraId="71CA7185" w14:textId="2451B449" w:rsidR="007B5663" w:rsidRDefault="007B5663" w:rsidP="006A7E95">
      <w:pPr>
        <w:jc w:val="both"/>
        <w:rPr>
          <w:rFonts w:asciiTheme="minorHAnsi" w:hAnsiTheme="minorHAnsi" w:cstheme="minorHAnsi"/>
          <w:color w:val="000000" w:themeColor="text1"/>
          <w:lang w:val="es-MX"/>
        </w:rPr>
      </w:pPr>
    </w:p>
    <w:p w14:paraId="6D7E27D6" w14:textId="1BCB3C59" w:rsidR="007B6878" w:rsidRDefault="007B6878" w:rsidP="006A7E95">
      <w:pPr>
        <w:jc w:val="both"/>
        <w:rPr>
          <w:rFonts w:asciiTheme="minorHAnsi" w:hAnsiTheme="minorHAnsi" w:cstheme="minorHAnsi"/>
          <w:color w:val="000000" w:themeColor="text1"/>
          <w:lang w:val="es-MX"/>
        </w:rPr>
      </w:pPr>
    </w:p>
    <w:p w14:paraId="5ED6E2B2" w14:textId="74C3A1A0" w:rsidR="007B6878" w:rsidRDefault="007B6878" w:rsidP="006A7E95">
      <w:pPr>
        <w:jc w:val="both"/>
        <w:rPr>
          <w:rFonts w:asciiTheme="minorHAnsi" w:hAnsiTheme="minorHAnsi" w:cstheme="minorHAnsi"/>
          <w:color w:val="000000" w:themeColor="text1"/>
          <w:lang w:val="es-MX"/>
        </w:rPr>
      </w:pPr>
    </w:p>
    <w:p w14:paraId="101C6499" w14:textId="2C4C0398" w:rsidR="007B6878" w:rsidRDefault="007B6878" w:rsidP="006A7E95">
      <w:pPr>
        <w:jc w:val="both"/>
        <w:rPr>
          <w:rFonts w:asciiTheme="minorHAnsi" w:hAnsiTheme="minorHAnsi" w:cstheme="minorHAnsi"/>
          <w:color w:val="000000" w:themeColor="text1"/>
          <w:lang w:val="es-MX"/>
        </w:rPr>
      </w:pPr>
    </w:p>
    <w:p w14:paraId="7B32B907" w14:textId="63F14770" w:rsidR="007B6878" w:rsidRDefault="007B6878" w:rsidP="006A7E95">
      <w:pPr>
        <w:jc w:val="both"/>
        <w:rPr>
          <w:rFonts w:asciiTheme="minorHAnsi" w:hAnsiTheme="minorHAnsi" w:cstheme="minorHAnsi"/>
          <w:color w:val="000000" w:themeColor="text1"/>
          <w:lang w:val="es-MX"/>
        </w:rPr>
      </w:pPr>
    </w:p>
    <w:p w14:paraId="3A4E844E" w14:textId="71367E66" w:rsidR="007B6878" w:rsidRDefault="007B6878" w:rsidP="006A7E95">
      <w:pPr>
        <w:jc w:val="both"/>
        <w:rPr>
          <w:rFonts w:asciiTheme="minorHAnsi" w:hAnsiTheme="minorHAnsi" w:cstheme="minorHAnsi"/>
          <w:color w:val="000000" w:themeColor="text1"/>
          <w:lang w:val="es-MX"/>
        </w:rPr>
      </w:pPr>
    </w:p>
    <w:p w14:paraId="529BF5A1" w14:textId="442B14F4" w:rsidR="007B6878" w:rsidRDefault="007B6878" w:rsidP="006A7E95">
      <w:pPr>
        <w:jc w:val="both"/>
        <w:rPr>
          <w:rFonts w:asciiTheme="minorHAnsi" w:hAnsiTheme="minorHAnsi" w:cstheme="minorHAnsi"/>
          <w:color w:val="000000" w:themeColor="text1"/>
          <w:lang w:val="es-MX"/>
        </w:rPr>
      </w:pPr>
    </w:p>
    <w:p w14:paraId="43CFAAF5" w14:textId="10DE5C70" w:rsidR="007B6878" w:rsidRDefault="007B6878" w:rsidP="006A7E95">
      <w:pPr>
        <w:jc w:val="both"/>
        <w:rPr>
          <w:rFonts w:asciiTheme="minorHAnsi" w:hAnsiTheme="minorHAnsi" w:cstheme="minorHAnsi"/>
          <w:color w:val="000000" w:themeColor="text1"/>
          <w:lang w:val="es-MX"/>
        </w:rPr>
      </w:pPr>
    </w:p>
    <w:p w14:paraId="3D8CE996" w14:textId="61EA0279" w:rsidR="007B6878" w:rsidRDefault="007B6878" w:rsidP="006A7E95">
      <w:pPr>
        <w:jc w:val="both"/>
        <w:rPr>
          <w:rFonts w:asciiTheme="minorHAnsi" w:hAnsiTheme="minorHAnsi" w:cstheme="minorHAnsi"/>
          <w:color w:val="000000" w:themeColor="text1"/>
          <w:lang w:val="es-MX"/>
        </w:rPr>
      </w:pPr>
    </w:p>
    <w:p w14:paraId="696DB3C5" w14:textId="30968846" w:rsidR="007B6878" w:rsidRDefault="007B6878" w:rsidP="006A7E95">
      <w:pPr>
        <w:jc w:val="both"/>
        <w:rPr>
          <w:rFonts w:asciiTheme="minorHAnsi" w:hAnsiTheme="minorHAnsi" w:cstheme="minorHAnsi"/>
          <w:color w:val="000000" w:themeColor="text1"/>
          <w:lang w:val="es-MX"/>
        </w:rPr>
      </w:pPr>
    </w:p>
    <w:p w14:paraId="2C7A804E" w14:textId="77777777" w:rsidR="008A6895" w:rsidRDefault="008A6895" w:rsidP="007B6878">
      <w:pPr>
        <w:pStyle w:val="Ttulo1"/>
        <w:rPr>
          <w:lang w:val="es-MX"/>
        </w:rPr>
      </w:pPr>
    </w:p>
    <w:p w14:paraId="2970B31D" w14:textId="4588CF03" w:rsidR="007B6878" w:rsidRPr="005872EC" w:rsidRDefault="007B6878" w:rsidP="007B6878">
      <w:pPr>
        <w:pStyle w:val="Ttulo1"/>
        <w:rPr>
          <w:lang w:val="es-MX"/>
        </w:rPr>
      </w:pPr>
      <w:bookmarkStart w:id="47" w:name="_Toc73104842"/>
      <w:r w:rsidRPr="005872EC">
        <w:rPr>
          <w:lang w:val="es-MX"/>
        </w:rPr>
        <w:t>Conclusiones</w:t>
      </w:r>
      <w:bookmarkEnd w:id="47"/>
    </w:p>
    <w:p w14:paraId="63941748" w14:textId="77777777" w:rsidR="007B6878" w:rsidRDefault="007B6878" w:rsidP="007B6878">
      <w:pPr>
        <w:jc w:val="both"/>
        <w:rPr>
          <w:rFonts w:asciiTheme="minorHAnsi" w:hAnsiTheme="minorHAnsi" w:cstheme="minorHAnsi"/>
          <w:color w:val="000000" w:themeColor="text1"/>
          <w:lang w:val="es-MX"/>
        </w:rPr>
      </w:pPr>
      <w:r>
        <w:rPr>
          <w:rFonts w:asciiTheme="minorHAnsi" w:hAnsiTheme="minorHAnsi" w:cstheme="minorHAnsi"/>
          <w:color w:val="000000" w:themeColor="text1"/>
          <w:lang w:val="es-MX"/>
        </w:rPr>
        <w:t>Este proyecto busca contribuir a la concientización y participación en el proceso de donación de sangre de los mexicanos por medio de distintas funcionalidades que permitirán facilitar el proceso de informarse, donar y solicitar donadores de sangre. Esperamos que este proyecto contribuya a aumentar el porcentaje de donadores altruistas mexicanos para que el país cuente con una reserva de sangre mayor para poder atender a las personas que lo necesiten.</w:t>
      </w:r>
    </w:p>
    <w:p w14:paraId="434E0464" w14:textId="77777777" w:rsidR="007B6878" w:rsidRPr="007B5663" w:rsidRDefault="007B6878" w:rsidP="007B6878">
      <w:pPr>
        <w:jc w:val="both"/>
        <w:rPr>
          <w:rFonts w:asciiTheme="minorHAnsi" w:hAnsiTheme="minorHAnsi" w:cstheme="minorHAnsi"/>
          <w:color w:val="000000" w:themeColor="text1"/>
          <w:lang w:val="es-MX"/>
        </w:rPr>
      </w:pPr>
      <w:r>
        <w:rPr>
          <w:rFonts w:asciiTheme="minorHAnsi" w:hAnsiTheme="minorHAnsi" w:cstheme="minorHAnsi"/>
          <w:color w:val="000000" w:themeColor="text1"/>
          <w:lang w:val="es-MX"/>
        </w:rPr>
        <w:t>Por el lado de los recursos y costos nos encontramos con que para desarrollar este proyecto de manera real y funcional se requeriría de una colaboración con el gobierno y la secretaría de salud para poder conectar la aplicación con los distintos hospitales de México, pero al tratarse de un proyecto escolar enfocado a la interacción humano computadora, el proyecto se quedara solo como un concepto de lo que podría ser la aplicación.</w:t>
      </w:r>
    </w:p>
    <w:p w14:paraId="19F6BB00" w14:textId="77777777" w:rsidR="007B6878" w:rsidRPr="007B5663" w:rsidRDefault="007B6878" w:rsidP="006A7E95">
      <w:pPr>
        <w:jc w:val="both"/>
        <w:rPr>
          <w:rFonts w:asciiTheme="minorHAnsi" w:hAnsiTheme="minorHAnsi" w:cstheme="minorHAnsi"/>
          <w:color w:val="000000" w:themeColor="text1"/>
          <w:lang w:val="es-MX"/>
        </w:rPr>
      </w:pPr>
    </w:p>
    <w:sectPr w:rsidR="007B6878" w:rsidRPr="007B5663" w:rsidSect="009963BD">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1B94D" w14:textId="77777777" w:rsidR="00C848E5" w:rsidRDefault="00C848E5" w:rsidP="00366E4D">
      <w:pPr>
        <w:spacing w:before="0" w:after="0" w:line="240" w:lineRule="auto"/>
      </w:pPr>
      <w:r>
        <w:separator/>
      </w:r>
    </w:p>
  </w:endnote>
  <w:endnote w:type="continuationSeparator" w:id="0">
    <w:p w14:paraId="5C0804D0" w14:textId="77777777" w:rsidR="00C848E5" w:rsidRDefault="00C848E5"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3057"/>
      <w:docPartObj>
        <w:docPartGallery w:val="Page Numbers (Bottom of Page)"/>
        <w:docPartUnique/>
      </w:docPartObj>
    </w:sdtPr>
    <w:sdtEndPr>
      <w:rPr>
        <w:noProof/>
      </w:rPr>
    </w:sdtEndPr>
    <w:sdtContent>
      <w:p w14:paraId="6C8A9C48"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1C9A6773"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EndPr/>
    <w:sdtContent>
      <w:p w14:paraId="366516DE"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5F2B130B"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5D9B" w14:textId="77777777" w:rsidR="00C848E5" w:rsidRDefault="00C848E5" w:rsidP="00366E4D">
      <w:pPr>
        <w:spacing w:before="0" w:after="0" w:line="240" w:lineRule="auto"/>
      </w:pPr>
      <w:r>
        <w:separator/>
      </w:r>
    </w:p>
  </w:footnote>
  <w:footnote w:type="continuationSeparator" w:id="0">
    <w:p w14:paraId="484C64D9" w14:textId="77777777" w:rsidR="00C848E5" w:rsidRDefault="00C848E5" w:rsidP="00366E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D35F" w14:textId="77777777" w:rsidR="006E7843" w:rsidRDefault="00366E4D">
    <w:pPr>
      <w:pStyle w:val="Encabezado"/>
    </w:pPr>
    <w:r>
      <w:rPr>
        <w:noProof/>
        <w:lang w:val="es-MX" w:eastAsia="es-MX"/>
      </w:rPr>
      <mc:AlternateContent>
        <mc:Choice Requires="wps">
          <w:drawing>
            <wp:anchor distT="0" distB="0" distL="114300" distR="114300" simplePos="0" relativeHeight="251656192" behindDoc="0" locked="0" layoutInCell="1" allowOverlap="1" wp14:anchorId="17BDF87F" wp14:editId="6DF2DB41">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29E7E271"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3FE6E18B"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sidRPr="009963BD">
                            <w:rPr>
                              <w:bCs/>
                              <w:sz w:val="20"/>
                              <w:szCs w:val="20"/>
                              <w:lang w:val="es-ES"/>
                            </w:rPr>
                            <w:t>FMAT-UADY</w:t>
                          </w:r>
                        </w:p>
                        <w:p w14:paraId="176758D5" w14:textId="78457674" w:rsidR="006E7843" w:rsidRPr="007B5663" w:rsidRDefault="00821E01" w:rsidP="005F1234">
                          <w:pPr>
                            <w:rPr>
                              <w:rFonts w:ascii="Arial" w:hAnsi="Arial"/>
                              <w:color w:val="000000" w:themeColor="text1"/>
                              <w:sz w:val="20"/>
                              <w:szCs w:val="20"/>
                              <w:lang w:val="es-MX"/>
                            </w:rPr>
                          </w:pPr>
                          <w:r w:rsidRPr="007B5663">
                            <w:rPr>
                              <w:b/>
                              <w:color w:val="000000" w:themeColor="text1"/>
                              <w:sz w:val="20"/>
                              <w:szCs w:val="20"/>
                              <w:lang w:val="es-ES"/>
                            </w:rPr>
                            <w:t xml:space="preserve">PROYECTO: </w:t>
                          </w:r>
                          <w:proofErr w:type="spellStart"/>
                          <w:r w:rsidR="007B5663">
                            <w:rPr>
                              <w:b/>
                              <w:color w:val="000000" w:themeColor="text1"/>
                              <w:sz w:val="20"/>
                              <w:szCs w:val="20"/>
                              <w:lang w:val="es-ES"/>
                            </w:rPr>
                            <w:t>Bloodate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DF87F"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" strokeweight="3pt">
              <v:stroke linestyle="thinThick"/>
              <v:textbox>
                <w:txbxContent>
                  <w:p w14:paraId="29E7E271"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3FE6E18B" w14:textId="77777777"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sidRPr="009963BD">
                      <w:rPr>
                        <w:bCs/>
                        <w:sz w:val="20"/>
                        <w:szCs w:val="20"/>
                        <w:lang w:val="es-ES"/>
                      </w:rPr>
                      <w:t>FMAT-UADY</w:t>
                    </w:r>
                  </w:p>
                  <w:p w14:paraId="176758D5" w14:textId="78457674" w:rsidR="006E7843" w:rsidRPr="007B5663" w:rsidRDefault="00821E01" w:rsidP="005F1234">
                    <w:pPr>
                      <w:rPr>
                        <w:rFonts w:ascii="Arial" w:hAnsi="Arial"/>
                        <w:color w:val="000000" w:themeColor="text1"/>
                        <w:sz w:val="20"/>
                        <w:szCs w:val="20"/>
                        <w:lang w:val="es-MX"/>
                      </w:rPr>
                    </w:pPr>
                    <w:r w:rsidRPr="007B5663">
                      <w:rPr>
                        <w:b/>
                        <w:color w:val="000000" w:themeColor="text1"/>
                        <w:sz w:val="20"/>
                        <w:szCs w:val="20"/>
                        <w:lang w:val="es-ES"/>
                      </w:rPr>
                      <w:t xml:space="preserve">PROYECTO: </w:t>
                    </w:r>
                    <w:proofErr w:type="spellStart"/>
                    <w:r w:rsidR="007B5663">
                      <w:rPr>
                        <w:b/>
                        <w:color w:val="000000" w:themeColor="text1"/>
                        <w:sz w:val="20"/>
                        <w:szCs w:val="20"/>
                        <w:lang w:val="es-ES"/>
                      </w:rPr>
                      <w:t>Bloodate</w:t>
                    </w:r>
                    <w:proofErr w:type="spellEnd"/>
                  </w:p>
                </w:txbxContent>
              </v:textbox>
            </v:shape>
          </w:pict>
        </mc:Fallback>
      </mc:AlternateContent>
    </w:r>
    <w:r>
      <w:rPr>
        <w:noProof/>
        <w:lang w:val="es-MX" w:eastAsia="es-MX"/>
      </w:rPr>
      <w:drawing>
        <wp:anchor distT="0" distB="0" distL="114300" distR="114300" simplePos="0" relativeHeight="251646976" behindDoc="1" locked="0" layoutInCell="1" allowOverlap="1" wp14:anchorId="18D23285" wp14:editId="52E8CCFD">
          <wp:simplePos x="0" y="0"/>
          <wp:positionH relativeFrom="column">
            <wp:posOffset>-489585</wp:posOffset>
          </wp:positionH>
          <wp:positionV relativeFrom="paragraph">
            <wp:posOffset>-382905</wp:posOffset>
          </wp:positionV>
          <wp:extent cx="1619250" cy="1204595"/>
          <wp:effectExtent l="0" t="0" r="0" b="0"/>
          <wp:wrapNone/>
          <wp:docPr id="15"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7456" behindDoc="0" locked="0" layoutInCell="1" allowOverlap="1" wp14:anchorId="480CFA59" wp14:editId="34ED0C83">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6D802667" w14:textId="549EB827" w:rsidR="006E7843" w:rsidRPr="007B5663" w:rsidRDefault="00821E01" w:rsidP="005F1234">
                          <w:pPr>
                            <w:jc w:val="both"/>
                            <w:rPr>
                              <w:rFonts w:ascii="Arial" w:hAnsi="Arial" w:cs="Arial"/>
                              <w:b/>
                              <w:color w:val="000000" w:themeColor="text1"/>
                              <w:sz w:val="20"/>
                              <w:szCs w:val="20"/>
                              <w:lang w:val="es-MX"/>
                            </w:rPr>
                          </w:pPr>
                          <w:r w:rsidRPr="007B5663">
                            <w:rPr>
                              <w:rFonts w:ascii="Arial" w:hAnsi="Arial" w:cs="Arial"/>
                              <w:b/>
                              <w:color w:val="000000" w:themeColor="text1"/>
                              <w:sz w:val="20"/>
                              <w:szCs w:val="20"/>
                              <w:lang w:val="es-MX"/>
                            </w:rPr>
                            <w:t xml:space="preserve">Fecha: </w:t>
                          </w:r>
                          <w:r w:rsidR="007B5663" w:rsidRPr="007B5663">
                            <w:rPr>
                              <w:rFonts w:ascii="Arial" w:hAnsi="Arial" w:cs="Arial"/>
                              <w:b/>
                              <w:color w:val="000000" w:themeColor="text1"/>
                              <w:sz w:val="20"/>
                              <w:szCs w:val="20"/>
                              <w:lang w:val="es-MX"/>
                            </w:rPr>
                            <w:t>28/05/21</w:t>
                          </w:r>
                        </w:p>
                        <w:p w14:paraId="684E2258" w14:textId="77777777" w:rsidR="00366E4D" w:rsidRPr="00366E4D" w:rsidRDefault="00366E4D" w:rsidP="005F1234">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CFA59" id="Text Box 50" o:spid="_x0000_s1027" type="#_x0000_t202" style="position:absolute;margin-left:363.75pt;margin-top:1.5pt;width:128.8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" strokeweight="3pt">
              <v:stroke linestyle="thinThick"/>
              <v:textbox>
                <w:txbxContent>
                  <w:p w14:paraId="6D802667" w14:textId="549EB827" w:rsidR="006E7843" w:rsidRPr="007B5663" w:rsidRDefault="00821E01" w:rsidP="005F1234">
                    <w:pPr>
                      <w:jc w:val="both"/>
                      <w:rPr>
                        <w:rFonts w:ascii="Arial" w:hAnsi="Arial" w:cs="Arial"/>
                        <w:b/>
                        <w:color w:val="000000" w:themeColor="text1"/>
                        <w:sz w:val="20"/>
                        <w:szCs w:val="20"/>
                        <w:lang w:val="es-MX"/>
                      </w:rPr>
                    </w:pPr>
                    <w:r w:rsidRPr="007B5663">
                      <w:rPr>
                        <w:rFonts w:ascii="Arial" w:hAnsi="Arial" w:cs="Arial"/>
                        <w:b/>
                        <w:color w:val="000000" w:themeColor="text1"/>
                        <w:sz w:val="20"/>
                        <w:szCs w:val="20"/>
                        <w:lang w:val="es-MX"/>
                      </w:rPr>
                      <w:t xml:space="preserve">Fecha: </w:t>
                    </w:r>
                    <w:r w:rsidR="007B5663" w:rsidRPr="007B5663">
                      <w:rPr>
                        <w:rFonts w:ascii="Arial" w:hAnsi="Arial" w:cs="Arial"/>
                        <w:b/>
                        <w:color w:val="000000" w:themeColor="text1"/>
                        <w:sz w:val="20"/>
                        <w:szCs w:val="20"/>
                        <w:lang w:val="es-MX"/>
                      </w:rPr>
                      <w:t>28/05/21</w:t>
                    </w:r>
                  </w:p>
                  <w:p w14:paraId="684E2258" w14:textId="77777777" w:rsidR="00366E4D" w:rsidRPr="00366E4D" w:rsidRDefault="00366E4D" w:rsidP="005F1234">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77696" behindDoc="0" locked="0" layoutInCell="1" allowOverlap="1" wp14:anchorId="0505D1D0" wp14:editId="4B4ED255">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4746A162" w14:textId="0A5EF7CC" w:rsidR="006E7843" w:rsidRPr="007B5663" w:rsidRDefault="00821E01" w:rsidP="005F1234">
                          <w:pPr>
                            <w:rPr>
                              <w:rFonts w:ascii="Arial" w:hAnsi="Arial" w:cs="Arial"/>
                              <w:b/>
                              <w:color w:val="000000" w:themeColor="text1"/>
                              <w:sz w:val="20"/>
                              <w:szCs w:val="20"/>
                            </w:rPr>
                          </w:pPr>
                          <w:r w:rsidRPr="007B5663">
                            <w:rPr>
                              <w:rFonts w:ascii="Arial" w:hAnsi="Arial" w:cs="Arial"/>
                              <w:b/>
                              <w:color w:val="000000" w:themeColor="text1"/>
                              <w:sz w:val="20"/>
                              <w:szCs w:val="20"/>
                            </w:rPr>
                            <w:t xml:space="preserve">Revision: </w:t>
                          </w:r>
                          <w:r w:rsidR="007B5663" w:rsidRPr="007B5663">
                            <w:rPr>
                              <w:rFonts w:ascii="Arial" w:hAnsi="Arial" w:cs="Arial"/>
                              <w:b/>
                              <w:color w:val="000000" w:themeColor="text1"/>
                              <w:sz w:val="20"/>
                              <w:szCs w:val="20"/>
                            </w:rPr>
                            <w:t>1.0</w:t>
                          </w:r>
                        </w:p>
                        <w:p w14:paraId="7BAA07C9" w14:textId="77777777" w:rsidR="00A02EB8" w:rsidRPr="00366E4D" w:rsidRDefault="00A02EB8" w:rsidP="005F123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5D1D0" id="Text Box 49" o:spid="_x0000_s1028" type="#_x0000_t202" style="position:absolute;margin-left:363.75pt;margin-top:-21pt;width:128.8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" strokeweight="3pt">
              <v:stroke linestyle="thinThick"/>
              <v:textbox>
                <w:txbxContent>
                  <w:p w14:paraId="4746A162" w14:textId="0A5EF7CC" w:rsidR="006E7843" w:rsidRPr="007B5663" w:rsidRDefault="00821E01" w:rsidP="005F1234">
                    <w:pPr>
                      <w:rPr>
                        <w:rFonts w:ascii="Arial" w:hAnsi="Arial" w:cs="Arial"/>
                        <w:b/>
                        <w:color w:val="000000" w:themeColor="text1"/>
                        <w:sz w:val="20"/>
                        <w:szCs w:val="20"/>
                      </w:rPr>
                    </w:pPr>
                    <w:r w:rsidRPr="007B5663">
                      <w:rPr>
                        <w:rFonts w:ascii="Arial" w:hAnsi="Arial" w:cs="Arial"/>
                        <w:b/>
                        <w:color w:val="000000" w:themeColor="text1"/>
                        <w:sz w:val="20"/>
                        <w:szCs w:val="20"/>
                      </w:rPr>
                      <w:t xml:space="preserve">Revision: </w:t>
                    </w:r>
                    <w:r w:rsidR="007B5663" w:rsidRPr="007B5663">
                      <w:rPr>
                        <w:rFonts w:ascii="Arial" w:hAnsi="Arial" w:cs="Arial"/>
                        <w:b/>
                        <w:color w:val="000000" w:themeColor="text1"/>
                        <w:sz w:val="20"/>
                        <w:szCs w:val="20"/>
                      </w:rPr>
                      <w:t>1.0</w:t>
                    </w:r>
                  </w:p>
                  <w:p w14:paraId="7BAA07C9" w14:textId="77777777" w:rsidR="00A02EB8" w:rsidRPr="00366E4D" w:rsidRDefault="00A02EB8" w:rsidP="005F1234">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887D0C"/>
    <w:multiLevelType w:val="hybridMultilevel"/>
    <w:tmpl w:val="2A22C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3"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6973129"/>
    <w:multiLevelType w:val="hybridMultilevel"/>
    <w:tmpl w:val="3CB67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9"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47447A0"/>
    <w:multiLevelType w:val="hybridMultilevel"/>
    <w:tmpl w:val="334E7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46FF6207"/>
    <w:multiLevelType w:val="hybridMultilevel"/>
    <w:tmpl w:val="CA6E9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F5E038F"/>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abstractNumId w:val="2"/>
  </w:num>
  <w:num w:numId="5">
    <w:abstractNumId w:val="19"/>
  </w:num>
  <w:num w:numId="6">
    <w:abstractNumId w:val="20"/>
  </w:num>
  <w:num w:numId="7">
    <w:abstractNumId w:val="10"/>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6"/>
  </w:num>
  <w:num w:numId="11">
    <w:abstractNumId w:val="11"/>
  </w:num>
  <w:num w:numId="12">
    <w:abstractNumId w:val="14"/>
  </w:num>
  <w:num w:numId="13">
    <w:abstractNumId w:val="3"/>
  </w:num>
  <w:num w:numId="14">
    <w:abstractNumId w:val="9"/>
  </w:num>
  <w:num w:numId="15">
    <w:abstractNumId w:val="6"/>
  </w:num>
  <w:num w:numId="16">
    <w:abstractNumId w:val="5"/>
  </w:num>
  <w:num w:numId="17">
    <w:abstractNumId w:val="18"/>
  </w:num>
  <w:num w:numId="18">
    <w:abstractNumId w:val="4"/>
  </w:num>
  <w:num w:numId="19">
    <w:abstractNumId w:val="15"/>
  </w:num>
  <w:num w:numId="20">
    <w:abstractNumId w:val="1"/>
  </w:num>
  <w:num w:numId="21">
    <w:abstractNumId w:val="7"/>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JOSUE CHAN GONGORA">
    <w15:presenceInfo w15:providerId="None" w15:userId="CARLOS JOSUE CHAN GONGO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30EF6"/>
    <w:rsid w:val="00052D90"/>
    <w:rsid w:val="00073145"/>
    <w:rsid w:val="000856A8"/>
    <w:rsid w:val="000915A2"/>
    <w:rsid w:val="000A739C"/>
    <w:rsid w:val="000B06D2"/>
    <w:rsid w:val="000D6AE9"/>
    <w:rsid w:val="000D7DED"/>
    <w:rsid w:val="000F3F3F"/>
    <w:rsid w:val="0010568E"/>
    <w:rsid w:val="001061E5"/>
    <w:rsid w:val="00106666"/>
    <w:rsid w:val="001342BF"/>
    <w:rsid w:val="00134417"/>
    <w:rsid w:val="00163903"/>
    <w:rsid w:val="0016418E"/>
    <w:rsid w:val="001756F4"/>
    <w:rsid w:val="00180B2C"/>
    <w:rsid w:val="00187E0D"/>
    <w:rsid w:val="0019217A"/>
    <w:rsid w:val="001D5047"/>
    <w:rsid w:val="001E367A"/>
    <w:rsid w:val="001E55CE"/>
    <w:rsid w:val="0020037E"/>
    <w:rsid w:val="00232A90"/>
    <w:rsid w:val="0025692C"/>
    <w:rsid w:val="002570B8"/>
    <w:rsid w:val="002708B1"/>
    <w:rsid w:val="00270DB2"/>
    <w:rsid w:val="0028720F"/>
    <w:rsid w:val="002B29C9"/>
    <w:rsid w:val="002C69F7"/>
    <w:rsid w:val="002C78D2"/>
    <w:rsid w:val="002F2D5C"/>
    <w:rsid w:val="0036229D"/>
    <w:rsid w:val="00366E4D"/>
    <w:rsid w:val="003779FC"/>
    <w:rsid w:val="00381DD1"/>
    <w:rsid w:val="00385D2B"/>
    <w:rsid w:val="003A01AD"/>
    <w:rsid w:val="003D6161"/>
    <w:rsid w:val="004031AF"/>
    <w:rsid w:val="004032AF"/>
    <w:rsid w:val="00405B0B"/>
    <w:rsid w:val="00406B4F"/>
    <w:rsid w:val="004311F5"/>
    <w:rsid w:val="00435466"/>
    <w:rsid w:val="00441C9D"/>
    <w:rsid w:val="00495030"/>
    <w:rsid w:val="004952BB"/>
    <w:rsid w:val="004B57E3"/>
    <w:rsid w:val="004C4F2A"/>
    <w:rsid w:val="004E262A"/>
    <w:rsid w:val="004E76B2"/>
    <w:rsid w:val="005143ED"/>
    <w:rsid w:val="00530917"/>
    <w:rsid w:val="00550683"/>
    <w:rsid w:val="0055635B"/>
    <w:rsid w:val="005646A2"/>
    <w:rsid w:val="0056624F"/>
    <w:rsid w:val="00567EEA"/>
    <w:rsid w:val="0057650B"/>
    <w:rsid w:val="005872EC"/>
    <w:rsid w:val="00594389"/>
    <w:rsid w:val="005A76B1"/>
    <w:rsid w:val="005E2CFE"/>
    <w:rsid w:val="006306B2"/>
    <w:rsid w:val="00660A2A"/>
    <w:rsid w:val="00665249"/>
    <w:rsid w:val="006668FE"/>
    <w:rsid w:val="00672836"/>
    <w:rsid w:val="006A0467"/>
    <w:rsid w:val="006A364F"/>
    <w:rsid w:val="006A640B"/>
    <w:rsid w:val="006A7E95"/>
    <w:rsid w:val="006B0F42"/>
    <w:rsid w:val="00703270"/>
    <w:rsid w:val="00712DC9"/>
    <w:rsid w:val="00715426"/>
    <w:rsid w:val="00726651"/>
    <w:rsid w:val="00745914"/>
    <w:rsid w:val="00747175"/>
    <w:rsid w:val="00751300"/>
    <w:rsid w:val="00760E14"/>
    <w:rsid w:val="007675B5"/>
    <w:rsid w:val="00795524"/>
    <w:rsid w:val="007A1B73"/>
    <w:rsid w:val="007B5663"/>
    <w:rsid w:val="007B6878"/>
    <w:rsid w:val="007B74EC"/>
    <w:rsid w:val="007B74FC"/>
    <w:rsid w:val="007D2834"/>
    <w:rsid w:val="007D6837"/>
    <w:rsid w:val="007F5EF5"/>
    <w:rsid w:val="007F7346"/>
    <w:rsid w:val="00803152"/>
    <w:rsid w:val="00810937"/>
    <w:rsid w:val="00821E01"/>
    <w:rsid w:val="008259EE"/>
    <w:rsid w:val="00825EB8"/>
    <w:rsid w:val="00826118"/>
    <w:rsid w:val="00827A76"/>
    <w:rsid w:val="0083381A"/>
    <w:rsid w:val="00851BE3"/>
    <w:rsid w:val="0085237E"/>
    <w:rsid w:val="00873DB5"/>
    <w:rsid w:val="00880226"/>
    <w:rsid w:val="00890BFC"/>
    <w:rsid w:val="008A31C1"/>
    <w:rsid w:val="008A36A7"/>
    <w:rsid w:val="008A6895"/>
    <w:rsid w:val="008E2618"/>
    <w:rsid w:val="00904C2B"/>
    <w:rsid w:val="0090645F"/>
    <w:rsid w:val="00925A2B"/>
    <w:rsid w:val="009341AC"/>
    <w:rsid w:val="00952A4B"/>
    <w:rsid w:val="00962752"/>
    <w:rsid w:val="00965FAC"/>
    <w:rsid w:val="00977B5A"/>
    <w:rsid w:val="00985829"/>
    <w:rsid w:val="009963BD"/>
    <w:rsid w:val="009A68E0"/>
    <w:rsid w:val="009C1EB6"/>
    <w:rsid w:val="009C266B"/>
    <w:rsid w:val="009C321A"/>
    <w:rsid w:val="009C37D1"/>
    <w:rsid w:val="009D03D9"/>
    <w:rsid w:val="009D482F"/>
    <w:rsid w:val="009F3F6F"/>
    <w:rsid w:val="00A02EB8"/>
    <w:rsid w:val="00A06A27"/>
    <w:rsid w:val="00A1281D"/>
    <w:rsid w:val="00A27F30"/>
    <w:rsid w:val="00A37A4E"/>
    <w:rsid w:val="00A437BB"/>
    <w:rsid w:val="00A53E6B"/>
    <w:rsid w:val="00A564FE"/>
    <w:rsid w:val="00A6096A"/>
    <w:rsid w:val="00A66AEF"/>
    <w:rsid w:val="00A764FA"/>
    <w:rsid w:val="00A876B5"/>
    <w:rsid w:val="00A97A18"/>
    <w:rsid w:val="00AA2C6E"/>
    <w:rsid w:val="00AC23E5"/>
    <w:rsid w:val="00AF02B1"/>
    <w:rsid w:val="00AF6E0A"/>
    <w:rsid w:val="00B161A7"/>
    <w:rsid w:val="00B25E8F"/>
    <w:rsid w:val="00B95DE5"/>
    <w:rsid w:val="00BA1F8D"/>
    <w:rsid w:val="00BA44FB"/>
    <w:rsid w:val="00BB4E9F"/>
    <w:rsid w:val="00BC3632"/>
    <w:rsid w:val="00BC79B5"/>
    <w:rsid w:val="00BE42E6"/>
    <w:rsid w:val="00C03CFD"/>
    <w:rsid w:val="00C06797"/>
    <w:rsid w:val="00C258D7"/>
    <w:rsid w:val="00C44E19"/>
    <w:rsid w:val="00C45938"/>
    <w:rsid w:val="00C523CD"/>
    <w:rsid w:val="00C82D0E"/>
    <w:rsid w:val="00C848E5"/>
    <w:rsid w:val="00C9449A"/>
    <w:rsid w:val="00CB5626"/>
    <w:rsid w:val="00CC3B67"/>
    <w:rsid w:val="00CC6EE0"/>
    <w:rsid w:val="00CD3EBA"/>
    <w:rsid w:val="00CE1190"/>
    <w:rsid w:val="00CE3D6B"/>
    <w:rsid w:val="00CE7EF7"/>
    <w:rsid w:val="00CF5079"/>
    <w:rsid w:val="00D000CD"/>
    <w:rsid w:val="00D27726"/>
    <w:rsid w:val="00D43AC4"/>
    <w:rsid w:val="00D50C39"/>
    <w:rsid w:val="00D7492E"/>
    <w:rsid w:val="00D803A7"/>
    <w:rsid w:val="00DA33F1"/>
    <w:rsid w:val="00DB6445"/>
    <w:rsid w:val="00DE7D73"/>
    <w:rsid w:val="00DF57C8"/>
    <w:rsid w:val="00E15F67"/>
    <w:rsid w:val="00E70A09"/>
    <w:rsid w:val="00E7502A"/>
    <w:rsid w:val="00ED7A59"/>
    <w:rsid w:val="00EF0970"/>
    <w:rsid w:val="00F14094"/>
    <w:rsid w:val="00F50A77"/>
    <w:rsid w:val="00F82103"/>
    <w:rsid w:val="00F851C5"/>
    <w:rsid w:val="00FA385D"/>
    <w:rsid w:val="00FA74DB"/>
    <w:rsid w:val="00FB07C4"/>
    <w:rsid w:val="00FB3BE7"/>
    <w:rsid w:val="00FF4B6A"/>
    <w:rsid w:val="0322B0CC"/>
    <w:rsid w:val="1A82B0B0"/>
    <w:rsid w:val="4366A152"/>
    <w:rsid w:val="55B3E2CF"/>
    <w:rsid w:val="5E94ED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4AA2C99"/>
  <w15:docId w15:val="{8E505D6A-B321-4832-8819-FDA969D0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basedOn w:val="tableleft"/>
    <w:next w:val="Normal"/>
    <w:link w:val="Ttulo2Car"/>
    <w:uiPriority w:val="9"/>
    <w:unhideWhenUsed/>
    <w:qFormat/>
    <w:rsid w:val="009963BD"/>
    <w:pPr>
      <w:outlineLvl w:val="1"/>
    </w:pPr>
    <w:rPr>
      <w:rFonts w:asciiTheme="majorHAnsi" w:hAnsiTheme="majorHAnsi" w:cstheme="minorHAnsi"/>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character" w:customStyle="1" w:styleId="Ttulo2Car">
    <w:name w:val="Título 2 Car"/>
    <w:basedOn w:val="Fuentedeprrafopredeter"/>
    <w:link w:val="Ttulo2"/>
    <w:uiPriority w:val="9"/>
    <w:rsid w:val="009963BD"/>
    <w:rPr>
      <w:rFonts w:asciiTheme="majorHAnsi" w:eastAsia="Times New Roman" w:hAnsiTheme="majorHAnsi"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1613</Words>
  <Characters>8876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Guía de definición del proyecto</vt:lpstr>
    </vt:vector>
  </TitlesOfParts>
  <Company>Personal</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creator>Oswaldo Ceballos Zavala</dc:creator>
  <cp:lastModifiedBy>CARLOS JOSUE CHAN GONGORA</cp:lastModifiedBy>
  <cp:revision>78</cp:revision>
  <cp:lastPrinted>2011-05-20T22:51:00Z</cp:lastPrinted>
  <dcterms:created xsi:type="dcterms:W3CDTF">2011-10-07T04:23:00Z</dcterms:created>
  <dcterms:modified xsi:type="dcterms:W3CDTF">2021-05-28T23:27:00Z</dcterms:modified>
</cp:coreProperties>
</file>